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71575284" w:rsidR="00A711FE" w:rsidRPr="00F81D7D" w:rsidDel="002F4664" w:rsidRDefault="00B65368" w:rsidP="002F4664">
      <w:pPr>
        <w:rPr>
          <w:del w:id="0" w:author="Lawrence McKenna" w:date="2020-09-24T16:11:00Z"/>
          <w:i/>
          <w:sz w:val="16"/>
          <w:szCs w:val="16"/>
        </w:rPr>
        <w:pPrChange w:id="1" w:author="Lawrence McKenna" w:date="2020-09-24T16:11:00Z">
          <w:pPr>
            <w:jc w:val="right"/>
          </w:pPr>
        </w:pPrChange>
      </w:pPr>
      <w:bookmarkStart w:id="2" w:name="_GoBack"/>
      <w:bookmarkEnd w:id="2"/>
      <w:del w:id="3" w:author="Lawrence McKenna" w:date="2020-09-24T16:11:00Z">
        <w:r w:rsidRPr="00F81D7D" w:rsidDel="002F4664">
          <w:rPr>
            <w:i/>
            <w:sz w:val="16"/>
            <w:szCs w:val="16"/>
          </w:rPr>
          <w:delText>Enter Log Number (</w:delText>
        </w:r>
        <w:r w:rsidR="00F81D7D" w:rsidDel="002F4664">
          <w:rPr>
            <w:i/>
            <w:sz w:val="16"/>
            <w:szCs w:val="16"/>
          </w:rPr>
          <w:delText>in h</w:delText>
        </w:r>
        <w:r w:rsidR="00D53CB8" w:rsidRPr="00F81D7D" w:rsidDel="002F4664">
          <w:rPr>
            <w:i/>
            <w:sz w:val="16"/>
            <w:szCs w:val="16"/>
          </w:rPr>
          <w:delText xml:space="preserve">eader </w:delText>
        </w:r>
        <w:r w:rsidRPr="00F81D7D" w:rsidDel="002F4664">
          <w:rPr>
            <w:i/>
            <w:sz w:val="16"/>
            <w:szCs w:val="16"/>
          </w:rPr>
          <w:delText>above)</w:delText>
        </w:r>
      </w:del>
    </w:p>
    <w:p w14:paraId="1237163D" w14:textId="77777777" w:rsidR="00A711FE" w:rsidRDefault="00A711FE" w:rsidP="002F4664">
      <w:pPr>
        <w:pStyle w:val="Title"/>
        <w:jc w:val="left"/>
        <w:rPr>
          <w:b w:val="0"/>
          <w:sz w:val="8"/>
          <w:szCs w:val="8"/>
        </w:rPr>
        <w:pPrChange w:id="4" w:author="Lawrence McKenna" w:date="2020-09-24T16:11:00Z">
          <w:pPr>
            <w:pStyle w:val="Title"/>
            <w:jc w:val="right"/>
          </w:pPr>
        </w:pPrChange>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3EACA106" w:rsidR="00A711FE" w:rsidRDefault="00D2399E">
            <w:r>
              <w:t xml:space="preserve">Home </w:t>
            </w:r>
            <w:r w:rsidR="00B65368">
              <w:t xml:space="preserve">Department: </w:t>
            </w:r>
            <w:del w:id="5" w:author="Lawrence McKenna" w:date="2020-09-24T16:11:00Z">
              <w:r w:rsidR="00B65368" w:rsidDel="005E2B51">
                <w:delText xml:space="preserve"> </w:delText>
              </w:r>
            </w:del>
            <w:ins w:id="6" w:author="Lawrence McKenna" w:date="2020-09-24T16:07:00Z">
              <w:r w:rsidR="006705DE">
                <w:t>Geography</w:t>
              </w:r>
            </w:ins>
          </w:p>
        </w:tc>
        <w:tc>
          <w:tcPr>
            <w:tcW w:w="4208" w:type="dxa"/>
            <w:tcBorders>
              <w:left w:val="single" w:sz="4" w:space="0" w:color="auto"/>
              <w:bottom w:val="single" w:sz="4" w:space="0" w:color="auto"/>
            </w:tcBorders>
            <w:vAlign w:val="center"/>
          </w:tcPr>
          <w:p w14:paraId="2B8D8DDB" w14:textId="4362C207" w:rsidR="00A711FE" w:rsidRDefault="00B65368">
            <w:r>
              <w:t xml:space="preserve">Date:  </w:t>
            </w:r>
            <w:ins w:id="7" w:author="Lawrence McKenna" w:date="2020-09-24T16:07:00Z">
              <w:r w:rsidR="006705DE">
                <w:t>1 October 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5E09E047" w:rsidR="00A711FE" w:rsidRDefault="00D2399E">
            <w:r>
              <w:t xml:space="preserve">Home Department </w:t>
            </w:r>
            <w:r w:rsidR="00B65368">
              <w:t xml:space="preserve">Chair: </w:t>
            </w:r>
            <w:ins w:id="8" w:author="Lawrence McKenna" w:date="2020-09-24T16:07:00Z">
              <w:r w:rsidR="006705DE">
                <w:t>Dr. Judy Otto</w:t>
              </w:r>
            </w:ins>
            <w:del w:id="9" w:author="Lawrence McKenna" w:date="2020-09-24T16:07:00Z">
              <w:r w:rsidR="00B65368" w:rsidDel="006705DE">
                <w:delText xml:space="preserve"> </w:delText>
              </w:r>
            </w:del>
          </w:p>
        </w:tc>
        <w:tc>
          <w:tcPr>
            <w:tcW w:w="4208" w:type="dxa"/>
            <w:tcBorders>
              <w:top w:val="single" w:sz="4" w:space="0" w:color="auto"/>
              <w:left w:val="single" w:sz="4" w:space="0" w:color="auto"/>
            </w:tcBorders>
            <w:vAlign w:val="center"/>
          </w:tcPr>
          <w:p w14:paraId="48F2212B" w14:textId="13F3FA92" w:rsidR="00A711FE" w:rsidRDefault="00B65368">
            <w:r>
              <w:t xml:space="preserve">Extension: </w:t>
            </w:r>
            <w:ins w:id="10" w:author="Lawrence McKenna" w:date="2020-09-24T16:08:00Z">
              <w:r w:rsidR="006705DE">
                <w:t>4770</w:t>
              </w:r>
            </w:ins>
            <w:del w:id="11" w:author="Lawrence McKenna" w:date="2020-09-24T16:08:00Z">
              <w:r w:rsidDel="006705DE">
                <w:delText xml:space="preserve"> </w:delText>
              </w:r>
            </w:del>
          </w:p>
          <w:p w14:paraId="0BEF4EAF" w14:textId="418CE1AC" w:rsidR="00A711FE" w:rsidRDefault="00B65368">
            <w:r>
              <w:t xml:space="preserve">Email:  </w:t>
            </w:r>
            <w:ins w:id="12" w:author="Lawrence McKenna" w:date="2020-09-24T16:08:00Z">
              <w:r w:rsidR="006705DE">
                <w:t>jotto@framingham.edu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349C51D7" w:rsidR="007A0177" w:rsidRDefault="007A0177" w:rsidP="007A0177">
            <w:r>
              <w:t xml:space="preserve">Log Originator: </w:t>
            </w:r>
            <w:ins w:id="13" w:author="Lawrence McKenna" w:date="2020-09-24T16:08:00Z">
              <w:r w:rsidR="006705DE">
                <w:t>Dr. Dave Merwin</w:t>
              </w:r>
            </w:ins>
            <w:del w:id="14" w:author="Lawrence McKenna" w:date="2020-09-24T16:08:00Z">
              <w:r w:rsidDel="006705DE">
                <w:delText xml:space="preserve"> </w:delText>
              </w:r>
            </w:del>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2009EC3B" w:rsidR="007A0177" w:rsidRDefault="007A0177" w:rsidP="007A0177">
            <w:r>
              <w:t xml:space="preserve">Extension: </w:t>
            </w:r>
            <w:ins w:id="15" w:author="Lawrence McKenna" w:date="2020-09-24T16:08:00Z">
              <w:r w:rsidR="006705DE">
                <w:t>4771</w:t>
              </w:r>
            </w:ins>
            <w:del w:id="16" w:author="Lawrence McKenna" w:date="2020-09-24T16:08:00Z">
              <w:r w:rsidDel="006705DE">
                <w:delText xml:space="preserve"> </w:delText>
              </w:r>
            </w:del>
          </w:p>
          <w:p w14:paraId="75EBCD4F" w14:textId="7A99D3E0" w:rsidR="007A0177" w:rsidRDefault="007A0177" w:rsidP="007A0177">
            <w:r>
              <w:t xml:space="preserve">Email: </w:t>
            </w:r>
            <w:ins w:id="17" w:author="Lawrence McKenna" w:date="2020-09-24T16:08:00Z">
              <w:r w:rsidR="006705DE">
                <w:t>Dmerwin@framingham.edu</w:t>
              </w:r>
            </w:ins>
            <w:del w:id="18" w:author="Lawrence McKenna" w:date="2020-09-24T16:08:00Z">
              <w:r w:rsidDel="006705DE">
                <w:delText xml:space="preserve"> </w:delText>
              </w:r>
            </w:del>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2B3B0488" w:rsidR="007A0177" w:rsidRDefault="007A0177" w:rsidP="007A0177">
            <w:r>
              <w:t>Proposed Course Number and Title:</w:t>
            </w:r>
            <w:ins w:id="19" w:author="Lawrence McKenna" w:date="2020-09-24T16:10:00Z">
              <w:r w:rsidR="005E2B51">
                <w:t xml:space="preserve"> </w:t>
              </w:r>
            </w:ins>
            <w:del w:id="20" w:author="Lawrence McKenna" w:date="2020-09-24T16:10:00Z">
              <w:r w:rsidDel="005E2B51">
                <w:delText xml:space="preserve"> </w:delText>
              </w:r>
            </w:del>
            <w:ins w:id="21" w:author="Lawrence McKenna" w:date="2020-09-24T16:09:00Z">
              <w:r w:rsidR="006705DE" w:rsidRPr="006705DE">
                <w:t>GEOG 3xx: Geospatial analysis in Python</w:t>
              </w:r>
            </w:ins>
            <w:del w:id="22" w:author="Lawrence McKenna" w:date="2020-09-24T16:09:00Z">
              <w:r w:rsidDel="006705DE">
                <w:delText xml:space="preserve"> </w:delText>
              </w:r>
            </w:del>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264EE9E8" w14:textId="77777777" w:rsidR="007A0177" w:rsidRDefault="007A0177" w:rsidP="007A0177">
            <w:pPr>
              <w:jc w:val="both"/>
              <w:rPr>
                <w:b/>
                <w:smallCaps/>
                <w:sz w:val="22"/>
                <w:szCs w:val="22"/>
              </w:rPr>
            </w:pPr>
          </w:p>
          <w:p w14:paraId="393654A9" w14:textId="77777777" w:rsidR="007A0177" w:rsidRDefault="007A0177" w:rsidP="007A0177">
            <w:pPr>
              <w:tabs>
                <w:tab w:val="center" w:pos="4320"/>
                <w:tab w:val="right" w:pos="8640"/>
              </w:tabs>
              <w:rPr>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77777777" w:rsidR="007A0177" w:rsidRDefault="007A0177" w:rsidP="007A0177">
                        <w:pPr>
                          <w:jc w:val="center"/>
                          <w:rPr>
                            <w:b/>
                            <w:sz w:val="18"/>
                            <w:szCs w:val="18"/>
                          </w:rPr>
                        </w:pPr>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77777777" w:rsidR="007A0177" w:rsidRDefault="007A0177" w:rsidP="007A0177">
                        <w:pPr>
                          <w:jc w:val="center"/>
                          <w:rPr>
                            <w:b/>
                            <w:sz w:val="18"/>
                            <w:szCs w:val="18"/>
                          </w:rPr>
                        </w:pPr>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14275A10" w:rsidR="007A0177" w:rsidRDefault="007A0177" w:rsidP="007A0177">
                  <w:pPr>
                    <w:rPr>
                      <w:sz w:val="2"/>
                      <w:szCs w:val="2"/>
                    </w:rPr>
                  </w:pPr>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77777777" w:rsidR="007A0177" w:rsidRDefault="007A0177" w:rsidP="007A0177">
                        <w:pPr>
                          <w:rPr>
                            <w:b/>
                            <w:sz w:val="18"/>
                            <w:szCs w:val="18"/>
                          </w:rPr>
                        </w:pPr>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B2D1FF3" w14:textId="77777777" w:rsidR="007A0177" w:rsidRDefault="007A0177" w:rsidP="007A0177"/>
          <w:p w14:paraId="4D2F756F" w14:textId="77777777" w:rsidR="007A0177" w:rsidRDefault="007A0177" w:rsidP="007A0177"/>
          <w:p w14:paraId="30B8FA18" w14:textId="77777777" w:rsidR="007A0177" w:rsidRDefault="007A0177" w:rsidP="007A0177"/>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7777777" w:rsidR="007A0177" w:rsidRDefault="007A0177" w:rsidP="007A0177">
                  <w:pPr>
                    <w:jc w:val="center"/>
                    <w:rPr>
                      <w:b/>
                      <w:sz w:val="18"/>
                      <w:szCs w:val="18"/>
                    </w:rPr>
                  </w:pPr>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77777777" w:rsidR="007A0177" w:rsidRDefault="007A0177" w:rsidP="007A0177">
                  <w:pPr>
                    <w:jc w:val="center"/>
                    <w:rPr>
                      <w:b/>
                      <w:sz w:val="18"/>
                      <w:szCs w:val="18"/>
                    </w:rPr>
                  </w:pPr>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77777777" w:rsidR="007A0177" w:rsidRDefault="007A0177" w:rsidP="007A0177">
                  <w:pPr>
                    <w:jc w:val="center"/>
                    <w:rPr>
                      <w:b/>
                      <w:sz w:val="18"/>
                      <w:szCs w:val="18"/>
                    </w:rPr>
                  </w:pPr>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lastRenderedPageBreak/>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77777777" w:rsidR="007A0177" w:rsidRDefault="007A0177" w:rsidP="007A0177">
                  <w:pPr>
                    <w:tabs>
                      <w:tab w:val="center" w:pos="4320"/>
                      <w:tab w:val="right" w:pos="8640"/>
                    </w:tabs>
                    <w:rPr>
                      <w:sz w:val="18"/>
                      <w:szCs w:val="18"/>
                    </w:rPr>
                  </w:pPr>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lastRenderedPageBreak/>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77777777" w:rsidR="007A0177" w:rsidRDefault="007A0177" w:rsidP="007A0177"/>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77777777"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lastRenderedPageBreak/>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77777777" w:rsidR="007A0177" w:rsidRPr="008643EF" w:rsidRDefault="007A0177" w:rsidP="007A0177">
                  <w:pPr>
                    <w:keepNext/>
                    <w:keepLines/>
                    <w:rPr>
                      <w:sz w:val="16"/>
                      <w:szCs w:val="16"/>
                    </w:rPr>
                  </w:pPr>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7777777" w:rsidR="007A0177" w:rsidRPr="008643EF" w:rsidRDefault="007A0177" w:rsidP="007A0177">
                  <w:pPr>
                    <w:keepNext/>
                    <w:keepLines/>
                    <w:rPr>
                      <w:sz w:val="16"/>
                      <w:szCs w:val="16"/>
                    </w:rPr>
                  </w:pPr>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77777777" w:rsidR="007A0177" w:rsidRPr="008643EF" w:rsidRDefault="007A0177" w:rsidP="007A0177">
                  <w:pPr>
                    <w:keepNext/>
                    <w:keepLines/>
                    <w:rPr>
                      <w:sz w:val="16"/>
                      <w:szCs w:val="16"/>
                    </w:rPr>
                  </w:pPr>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77777777" w:rsidR="00F656DE" w:rsidRDefault="00F656DE" w:rsidP="001E68FA">
            <w:pPr>
              <w:jc w:val="center"/>
            </w:pPr>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77777777" w:rsidR="00F656DE" w:rsidRDefault="00F656DE" w:rsidP="001E68FA">
            <w:pPr>
              <w:jc w:val="center"/>
            </w:pPr>
            <w:bookmarkStart w:id="23" w:name="gjdgxs" w:colFirst="0" w:colLast="0"/>
            <w:bookmarkEnd w:id="23"/>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7"/>
      <w:footerReference w:type="default" r:id="rId8"/>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A18FF" w14:textId="77777777" w:rsidR="0074248F" w:rsidRDefault="0074248F">
      <w:r>
        <w:separator/>
      </w:r>
    </w:p>
  </w:endnote>
  <w:endnote w:type="continuationSeparator" w:id="0">
    <w:p w14:paraId="4FCEDAE1" w14:textId="77777777" w:rsidR="0074248F" w:rsidRDefault="0074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003DE376"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2F4664">
      <w:rPr>
        <w:noProof/>
        <w:sz w:val="16"/>
        <w:szCs w:val="16"/>
      </w:rPr>
      <w:t>3</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2F4664">
      <w:rPr>
        <w:noProof/>
        <w:sz w:val="16"/>
        <w:szCs w:val="16"/>
      </w:rPr>
      <w:t>3</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B529B" w14:textId="77777777" w:rsidR="0074248F" w:rsidRDefault="0074248F">
      <w:r>
        <w:separator/>
      </w:r>
    </w:p>
  </w:footnote>
  <w:footnote w:type="continuationSeparator" w:id="0">
    <w:p w14:paraId="78CBD9A4" w14:textId="77777777" w:rsidR="0074248F" w:rsidRDefault="007424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75CB3591"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F78F1"/>
    <w:rsid w:val="001159BD"/>
    <w:rsid w:val="001451CD"/>
    <w:rsid w:val="00175886"/>
    <w:rsid w:val="00194A84"/>
    <w:rsid w:val="00197514"/>
    <w:rsid w:val="001A4955"/>
    <w:rsid w:val="001D00EE"/>
    <w:rsid w:val="001E68FA"/>
    <w:rsid w:val="002909CC"/>
    <w:rsid w:val="002F27B5"/>
    <w:rsid w:val="002F4664"/>
    <w:rsid w:val="00312382"/>
    <w:rsid w:val="00320C04"/>
    <w:rsid w:val="00321D1D"/>
    <w:rsid w:val="003302DE"/>
    <w:rsid w:val="00383DC4"/>
    <w:rsid w:val="003F638D"/>
    <w:rsid w:val="00414691"/>
    <w:rsid w:val="0042355A"/>
    <w:rsid w:val="00464382"/>
    <w:rsid w:val="004848A5"/>
    <w:rsid w:val="00491C80"/>
    <w:rsid w:val="004A0AAD"/>
    <w:rsid w:val="004A3591"/>
    <w:rsid w:val="004D255B"/>
    <w:rsid w:val="00556367"/>
    <w:rsid w:val="005B6FA6"/>
    <w:rsid w:val="005D2761"/>
    <w:rsid w:val="005D742E"/>
    <w:rsid w:val="005E2B51"/>
    <w:rsid w:val="005F0143"/>
    <w:rsid w:val="006705DE"/>
    <w:rsid w:val="006E526D"/>
    <w:rsid w:val="006F7C6B"/>
    <w:rsid w:val="00711FF9"/>
    <w:rsid w:val="0074248F"/>
    <w:rsid w:val="007A0177"/>
    <w:rsid w:val="0088742F"/>
    <w:rsid w:val="008942A8"/>
    <w:rsid w:val="008A183F"/>
    <w:rsid w:val="008D79C6"/>
    <w:rsid w:val="00935134"/>
    <w:rsid w:val="00935256"/>
    <w:rsid w:val="009D3167"/>
    <w:rsid w:val="00A711FE"/>
    <w:rsid w:val="00A84E18"/>
    <w:rsid w:val="00AA3789"/>
    <w:rsid w:val="00B41DDF"/>
    <w:rsid w:val="00B50E4F"/>
    <w:rsid w:val="00B65368"/>
    <w:rsid w:val="00B77800"/>
    <w:rsid w:val="00B92099"/>
    <w:rsid w:val="00BC5850"/>
    <w:rsid w:val="00C00DDA"/>
    <w:rsid w:val="00C14542"/>
    <w:rsid w:val="00C14654"/>
    <w:rsid w:val="00C305F0"/>
    <w:rsid w:val="00C51AF8"/>
    <w:rsid w:val="00C63B6D"/>
    <w:rsid w:val="00C670FB"/>
    <w:rsid w:val="00C90DF9"/>
    <w:rsid w:val="00CB0E33"/>
    <w:rsid w:val="00CC558E"/>
    <w:rsid w:val="00D11D57"/>
    <w:rsid w:val="00D208A8"/>
    <w:rsid w:val="00D2399E"/>
    <w:rsid w:val="00D53CB8"/>
    <w:rsid w:val="00D616B8"/>
    <w:rsid w:val="00D90FC4"/>
    <w:rsid w:val="00D92D71"/>
    <w:rsid w:val="00DD573F"/>
    <w:rsid w:val="00DE5714"/>
    <w:rsid w:val="00E14E00"/>
    <w:rsid w:val="00E420DD"/>
    <w:rsid w:val="00E47ED3"/>
    <w:rsid w:val="00E95981"/>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4</cp:revision>
  <cp:lastPrinted>2017-09-10T17:17:00Z</cp:lastPrinted>
  <dcterms:created xsi:type="dcterms:W3CDTF">2020-09-24T20:10:00Z</dcterms:created>
  <dcterms:modified xsi:type="dcterms:W3CDTF">2020-09-24T20:11:00Z</dcterms:modified>
</cp:coreProperties>
</file>