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DBC773D" w14:textId="0543A13C" w:rsidR="00A711FE" w:rsidRPr="00F81D7D" w:rsidDel="00433653" w:rsidRDefault="00B65368">
      <w:pPr>
        <w:jc w:val="right"/>
        <w:rPr>
          <w:del w:id="0" w:author="Lawrence McKenna" w:date="2020-09-25T09:44:00Z"/>
          <w:i/>
          <w:sz w:val="16"/>
          <w:szCs w:val="16"/>
        </w:rPr>
      </w:pPr>
      <w:del w:id="1" w:author="Lawrence McKenna" w:date="2020-09-25T09:44:00Z">
        <w:r w:rsidRPr="00F81D7D" w:rsidDel="00433653">
          <w:rPr>
            <w:i/>
            <w:sz w:val="16"/>
            <w:szCs w:val="16"/>
          </w:rPr>
          <w:delText>Enter Log Number (</w:delText>
        </w:r>
        <w:r w:rsidR="00F81D7D" w:rsidDel="00433653">
          <w:rPr>
            <w:i/>
            <w:sz w:val="16"/>
            <w:szCs w:val="16"/>
          </w:rPr>
          <w:delText>in h</w:delText>
        </w:r>
        <w:r w:rsidR="00D53CB8" w:rsidRPr="00F81D7D" w:rsidDel="00433653">
          <w:rPr>
            <w:i/>
            <w:sz w:val="16"/>
            <w:szCs w:val="16"/>
          </w:rPr>
          <w:delText xml:space="preserve">eader </w:delText>
        </w:r>
        <w:r w:rsidRPr="00F81D7D" w:rsidDel="00433653">
          <w:rPr>
            <w:i/>
            <w:sz w:val="16"/>
            <w:szCs w:val="16"/>
          </w:rPr>
          <w:delText>above)</w:delText>
        </w:r>
      </w:del>
    </w:p>
    <w:p w14:paraId="1237163D" w14:textId="77777777" w:rsidR="00A711FE" w:rsidRDefault="00A711FE">
      <w:pPr>
        <w:pStyle w:val="Title"/>
        <w:jc w:val="right"/>
        <w:rPr>
          <w:b w:val="0"/>
          <w:sz w:val="8"/>
          <w:szCs w:val="8"/>
        </w:rPr>
      </w:pPr>
    </w:p>
    <w:p w14:paraId="665CD9AE" w14:textId="77777777" w:rsidR="00A711FE" w:rsidRDefault="00B65368">
      <w:pPr>
        <w:pStyle w:val="Title"/>
        <w:rPr>
          <w:sz w:val="28"/>
          <w:szCs w:val="28"/>
        </w:rPr>
      </w:pPr>
      <w:r>
        <w:rPr>
          <w:sz w:val="28"/>
          <w:szCs w:val="28"/>
        </w:rPr>
        <w:t>Proposal for New Course</w:t>
      </w:r>
    </w:p>
    <w:p w14:paraId="1317D8E8" w14:textId="77777777" w:rsidR="00A711FE" w:rsidRDefault="00A711FE">
      <w:pPr>
        <w:jc w:val="center"/>
        <w:rPr>
          <w:sz w:val="10"/>
          <w:szCs w:val="10"/>
        </w:rPr>
      </w:pPr>
    </w:p>
    <w:tbl>
      <w:tblPr>
        <w:tblStyle w:val="7"/>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92"/>
        <w:gridCol w:w="4208"/>
      </w:tblGrid>
      <w:tr w:rsidR="00A711FE" w14:paraId="4856AABC" w14:textId="77777777" w:rsidTr="00D2399E">
        <w:trPr>
          <w:trHeight w:val="360"/>
          <w:jc w:val="center"/>
        </w:trPr>
        <w:tc>
          <w:tcPr>
            <w:tcW w:w="10800" w:type="dxa"/>
            <w:gridSpan w:val="2"/>
            <w:shd w:val="clear" w:color="auto" w:fill="B7B7B7"/>
            <w:vAlign w:val="center"/>
          </w:tcPr>
          <w:p w14:paraId="14E8F6F4" w14:textId="516EEF63" w:rsidR="00A711FE" w:rsidRDefault="00D2399E" w:rsidP="00D53CB8">
            <w:pPr>
              <w:rPr>
                <w:b/>
                <w:smallCaps/>
                <w:sz w:val="22"/>
                <w:szCs w:val="22"/>
              </w:rPr>
            </w:pPr>
            <w:r>
              <w:rPr>
                <w:b/>
                <w:smallCaps/>
                <w:sz w:val="22"/>
                <w:szCs w:val="22"/>
              </w:rPr>
              <w:t xml:space="preserve">Home </w:t>
            </w:r>
            <w:r w:rsidR="00D53CB8">
              <w:rPr>
                <w:b/>
                <w:smallCaps/>
                <w:sz w:val="22"/>
                <w:szCs w:val="22"/>
              </w:rPr>
              <w:t>Department and</w:t>
            </w:r>
            <w:r w:rsidR="00B65368">
              <w:rPr>
                <w:b/>
                <w:smallCaps/>
                <w:sz w:val="22"/>
                <w:szCs w:val="22"/>
              </w:rPr>
              <w:t xml:space="preserve"> Contact</w:t>
            </w:r>
            <w:r w:rsidR="00D53CB8">
              <w:rPr>
                <w:b/>
                <w:smallCaps/>
                <w:sz w:val="22"/>
                <w:szCs w:val="22"/>
              </w:rPr>
              <w:t xml:space="preserve"> Information</w:t>
            </w:r>
          </w:p>
        </w:tc>
      </w:tr>
      <w:tr w:rsidR="00A711FE" w14:paraId="7087DD80" w14:textId="77777777" w:rsidTr="00E95981">
        <w:trPr>
          <w:trHeight w:val="560"/>
          <w:jc w:val="center"/>
        </w:trPr>
        <w:tc>
          <w:tcPr>
            <w:tcW w:w="6592" w:type="dxa"/>
            <w:tcBorders>
              <w:bottom w:val="single" w:sz="4" w:space="0" w:color="auto"/>
              <w:right w:val="single" w:sz="4" w:space="0" w:color="auto"/>
            </w:tcBorders>
            <w:vAlign w:val="center"/>
          </w:tcPr>
          <w:p w14:paraId="3FE0BBB3" w14:textId="3B7885D4" w:rsidR="00A711FE" w:rsidRDefault="00D2399E">
            <w:r>
              <w:t xml:space="preserve">Home </w:t>
            </w:r>
            <w:r w:rsidR="00B65368">
              <w:t xml:space="preserve">Department:  </w:t>
            </w:r>
            <w:ins w:id="2" w:author="Windows User" w:date="2020-09-24T20:46:00Z">
              <w:r w:rsidR="006D4652">
                <w:t>Geography</w:t>
              </w:r>
            </w:ins>
          </w:p>
        </w:tc>
        <w:tc>
          <w:tcPr>
            <w:tcW w:w="4208" w:type="dxa"/>
            <w:tcBorders>
              <w:left w:val="single" w:sz="4" w:space="0" w:color="auto"/>
              <w:bottom w:val="single" w:sz="4" w:space="0" w:color="auto"/>
            </w:tcBorders>
            <w:vAlign w:val="center"/>
          </w:tcPr>
          <w:p w14:paraId="2B8D8DDB" w14:textId="4ED35A21" w:rsidR="00A711FE" w:rsidRDefault="00B65368">
            <w:r>
              <w:t xml:space="preserve">Date:  </w:t>
            </w:r>
            <w:ins w:id="3" w:author="Windows User" w:date="2020-09-24T20:47:00Z">
              <w:r w:rsidR="006D4652">
                <w:t>09/24/2020</w:t>
              </w:r>
            </w:ins>
          </w:p>
        </w:tc>
      </w:tr>
      <w:tr w:rsidR="00A711FE" w14:paraId="76AA3DCD" w14:textId="77777777" w:rsidTr="00E95981">
        <w:trPr>
          <w:trHeight w:val="600"/>
          <w:jc w:val="center"/>
        </w:trPr>
        <w:tc>
          <w:tcPr>
            <w:tcW w:w="6592" w:type="dxa"/>
            <w:tcBorders>
              <w:top w:val="single" w:sz="4" w:space="0" w:color="auto"/>
              <w:left w:val="single" w:sz="8" w:space="0" w:color="000000"/>
              <w:right w:val="single" w:sz="4" w:space="0" w:color="auto"/>
            </w:tcBorders>
            <w:vAlign w:val="center"/>
          </w:tcPr>
          <w:p w14:paraId="27497AA0" w14:textId="4F8B9897" w:rsidR="00A711FE" w:rsidRDefault="00D2399E">
            <w:r>
              <w:t xml:space="preserve">Home Department </w:t>
            </w:r>
            <w:r w:rsidR="00B65368">
              <w:t xml:space="preserve">Chair:  </w:t>
            </w:r>
            <w:ins w:id="4" w:author="Windows User" w:date="2020-09-24T20:47:00Z">
              <w:r w:rsidR="006D4652">
                <w:t>Judith Otto</w:t>
              </w:r>
            </w:ins>
          </w:p>
        </w:tc>
        <w:tc>
          <w:tcPr>
            <w:tcW w:w="4208" w:type="dxa"/>
            <w:tcBorders>
              <w:top w:val="single" w:sz="4" w:space="0" w:color="auto"/>
              <w:left w:val="single" w:sz="4" w:space="0" w:color="auto"/>
            </w:tcBorders>
            <w:vAlign w:val="center"/>
          </w:tcPr>
          <w:p w14:paraId="48F2212B" w14:textId="60D5D8EF" w:rsidR="00A711FE" w:rsidRDefault="00B65368">
            <w:r>
              <w:t xml:space="preserve">Extension:  </w:t>
            </w:r>
            <w:ins w:id="5" w:author="Windows User" w:date="2020-09-24T20:47:00Z">
              <w:r w:rsidR="006D4652">
                <w:t>4770</w:t>
              </w:r>
            </w:ins>
          </w:p>
          <w:p w14:paraId="0BEF4EAF" w14:textId="7B386394" w:rsidR="00A711FE" w:rsidRDefault="00B65368">
            <w:r>
              <w:t xml:space="preserve">Email:  </w:t>
            </w:r>
            <w:ins w:id="6" w:author="Windows User" w:date="2020-09-24T20:47:00Z">
              <w:r w:rsidR="006D4652">
                <w:t>jotto@framingham.edu</w:t>
              </w:r>
            </w:ins>
          </w:p>
        </w:tc>
      </w:tr>
      <w:tr w:rsidR="007A0177" w14:paraId="28BD3D93" w14:textId="77777777" w:rsidTr="00E95981">
        <w:trPr>
          <w:trHeight w:val="600"/>
          <w:jc w:val="center"/>
        </w:trPr>
        <w:tc>
          <w:tcPr>
            <w:tcW w:w="6592" w:type="dxa"/>
            <w:tcBorders>
              <w:top w:val="single" w:sz="4" w:space="0" w:color="auto"/>
              <w:left w:val="single" w:sz="8" w:space="0" w:color="000000"/>
              <w:right w:val="single" w:sz="4" w:space="0" w:color="auto"/>
            </w:tcBorders>
            <w:vAlign w:val="center"/>
          </w:tcPr>
          <w:p w14:paraId="0AEE6FE7" w14:textId="77777777" w:rsidR="00DD573F" w:rsidRDefault="007A0177" w:rsidP="007A0177">
            <w:r>
              <w:t xml:space="preserve">Home Department </w:t>
            </w:r>
          </w:p>
          <w:p w14:paraId="3D7043D3" w14:textId="07C425E5" w:rsidR="007A0177" w:rsidRDefault="007A0177" w:rsidP="007A0177">
            <w:r>
              <w:t>Curriculum Committee Chair:</w:t>
            </w:r>
          </w:p>
          <w:p w14:paraId="55AB31E3" w14:textId="7A0BCE78" w:rsidR="007A0177" w:rsidRPr="007A0177" w:rsidRDefault="007A0177" w:rsidP="007A0177">
            <w:pPr>
              <w:rPr>
                <w:i/>
              </w:rPr>
            </w:pPr>
            <w:r w:rsidRPr="007A0177">
              <w:rPr>
                <w:i/>
                <w:sz w:val="16"/>
              </w:rPr>
              <w:t>If not home department chair</w:t>
            </w:r>
          </w:p>
        </w:tc>
        <w:tc>
          <w:tcPr>
            <w:tcW w:w="4208" w:type="dxa"/>
            <w:tcBorders>
              <w:top w:val="single" w:sz="4" w:space="0" w:color="auto"/>
              <w:left w:val="single" w:sz="4" w:space="0" w:color="auto"/>
            </w:tcBorders>
            <w:vAlign w:val="center"/>
          </w:tcPr>
          <w:p w14:paraId="1CE5EC00" w14:textId="77777777" w:rsidR="007A0177" w:rsidRDefault="007A0177" w:rsidP="007A0177">
            <w:r>
              <w:t xml:space="preserve">Extension:  </w:t>
            </w:r>
          </w:p>
          <w:p w14:paraId="23A5BFD6" w14:textId="3B9B8BE0" w:rsidR="007A0177" w:rsidRDefault="007A0177" w:rsidP="007A0177">
            <w:r>
              <w:t xml:space="preserve">Email:  </w:t>
            </w:r>
            <w:bookmarkStart w:id="7" w:name="_GoBack"/>
            <w:bookmarkEnd w:id="7"/>
          </w:p>
        </w:tc>
      </w:tr>
      <w:tr w:rsidR="007A0177" w14:paraId="7230469C" w14:textId="77777777" w:rsidTr="00E95981">
        <w:trPr>
          <w:trHeight w:val="600"/>
          <w:jc w:val="center"/>
        </w:trPr>
        <w:tc>
          <w:tcPr>
            <w:tcW w:w="6592" w:type="dxa"/>
            <w:tcBorders>
              <w:top w:val="single" w:sz="4" w:space="0" w:color="B7B7B7"/>
              <w:left w:val="single" w:sz="8" w:space="0" w:color="000000"/>
              <w:right w:val="single" w:sz="4" w:space="0" w:color="auto"/>
            </w:tcBorders>
            <w:vAlign w:val="center"/>
          </w:tcPr>
          <w:p w14:paraId="233C1CBF" w14:textId="671245B8" w:rsidR="007A0177" w:rsidRDefault="007A0177" w:rsidP="007A0177">
            <w:r>
              <w:t xml:space="preserve">Log Originator:  </w:t>
            </w:r>
            <w:ins w:id="8" w:author="Lawrence McKenna" w:date="2020-09-25T09:42:00Z">
              <w:r w:rsidR="00433653">
                <w:t xml:space="preserve">Dr. </w:t>
              </w:r>
            </w:ins>
            <w:ins w:id="9" w:author="Windows User" w:date="2020-09-24T20:47:00Z">
              <w:r w:rsidR="006D4652">
                <w:t>David Merwin</w:t>
              </w:r>
            </w:ins>
          </w:p>
          <w:p w14:paraId="754868DD" w14:textId="3E5A1091" w:rsidR="007A0177" w:rsidRPr="00E14E00" w:rsidRDefault="007A0177" w:rsidP="007A0177">
            <w:pPr>
              <w:rPr>
                <w:i/>
                <w:sz w:val="16"/>
                <w:szCs w:val="16"/>
              </w:rPr>
            </w:pPr>
            <w:r>
              <w:rPr>
                <w:i/>
                <w:sz w:val="16"/>
                <w:szCs w:val="16"/>
              </w:rPr>
              <w:t xml:space="preserve">If not home department chair or </w:t>
            </w:r>
            <w:r w:rsidR="00DD573F">
              <w:rPr>
                <w:i/>
                <w:sz w:val="16"/>
                <w:szCs w:val="16"/>
              </w:rPr>
              <w:t>home department curriculum committee chair</w:t>
            </w:r>
          </w:p>
        </w:tc>
        <w:tc>
          <w:tcPr>
            <w:tcW w:w="4208" w:type="dxa"/>
            <w:tcBorders>
              <w:top w:val="single" w:sz="4" w:space="0" w:color="B7B7B7"/>
              <w:left w:val="single" w:sz="4" w:space="0" w:color="auto"/>
            </w:tcBorders>
            <w:vAlign w:val="center"/>
          </w:tcPr>
          <w:p w14:paraId="1B4C179B" w14:textId="3547BC03" w:rsidR="007A0177" w:rsidRDefault="007A0177" w:rsidP="007A0177">
            <w:r>
              <w:t xml:space="preserve">Extension:  </w:t>
            </w:r>
            <w:ins w:id="10" w:author="Windows User" w:date="2020-09-24T20:47:00Z">
              <w:r w:rsidR="006D4652">
                <w:t>4771</w:t>
              </w:r>
            </w:ins>
          </w:p>
          <w:p w14:paraId="75EBCD4F" w14:textId="3D166AEC" w:rsidR="007A0177" w:rsidRDefault="007A0177" w:rsidP="007A0177">
            <w:r>
              <w:t xml:space="preserve">Email:  </w:t>
            </w:r>
            <w:ins w:id="11" w:author="Windows User" w:date="2020-09-24T20:47:00Z">
              <w:r w:rsidR="006D4652">
                <w:t>dmerwin@framingham.edu</w:t>
              </w:r>
            </w:ins>
          </w:p>
        </w:tc>
      </w:tr>
      <w:tr w:rsidR="007A0177" w14:paraId="5575D6BC" w14:textId="77777777" w:rsidTr="00D2399E">
        <w:trPr>
          <w:trHeight w:val="360"/>
          <w:jc w:val="center"/>
        </w:trPr>
        <w:tc>
          <w:tcPr>
            <w:tcW w:w="10800" w:type="dxa"/>
            <w:gridSpan w:val="2"/>
            <w:shd w:val="clear" w:color="auto" w:fill="B7B7B7"/>
            <w:vAlign w:val="center"/>
          </w:tcPr>
          <w:p w14:paraId="7C11E472" w14:textId="77777777" w:rsidR="007A0177" w:rsidRDefault="007A0177" w:rsidP="007A0177">
            <w:pPr>
              <w:rPr>
                <w:b/>
                <w:smallCaps/>
                <w:sz w:val="22"/>
                <w:szCs w:val="22"/>
              </w:rPr>
            </w:pPr>
            <w:r>
              <w:rPr>
                <w:b/>
                <w:smallCaps/>
                <w:sz w:val="22"/>
                <w:szCs w:val="22"/>
              </w:rPr>
              <w:t xml:space="preserve">Course Information and Description </w:t>
            </w:r>
          </w:p>
        </w:tc>
      </w:tr>
      <w:tr w:rsidR="007A0177" w14:paraId="5277435A" w14:textId="77777777" w:rsidTr="00D2399E">
        <w:trPr>
          <w:trHeight w:val="560"/>
          <w:jc w:val="center"/>
        </w:trPr>
        <w:tc>
          <w:tcPr>
            <w:tcW w:w="10800" w:type="dxa"/>
            <w:gridSpan w:val="2"/>
            <w:vAlign w:val="center"/>
          </w:tcPr>
          <w:p w14:paraId="24BBC4BD" w14:textId="7B70082D" w:rsidR="007A0177" w:rsidRDefault="007A0177" w:rsidP="007A0177">
            <w:r>
              <w:t xml:space="preserve">Proposed Course Number and Title:  </w:t>
            </w:r>
            <w:ins w:id="12" w:author="Windows User" w:date="2020-09-24T20:47:00Z">
              <w:r w:rsidR="006D4652">
                <w:t>GEOG3xx-Geospatial Applications Using Python</w:t>
              </w:r>
            </w:ins>
          </w:p>
        </w:tc>
      </w:tr>
      <w:tr w:rsidR="007A0177" w14:paraId="53DB78A9" w14:textId="77777777" w:rsidTr="00D2399E">
        <w:trPr>
          <w:jc w:val="center"/>
        </w:trPr>
        <w:tc>
          <w:tcPr>
            <w:tcW w:w="10800" w:type="dxa"/>
            <w:gridSpan w:val="2"/>
            <w:tcMar>
              <w:top w:w="115" w:type="dxa"/>
              <w:left w:w="115" w:type="dxa"/>
              <w:bottom w:w="115" w:type="dxa"/>
              <w:right w:w="115" w:type="dxa"/>
            </w:tcMar>
          </w:tcPr>
          <w:p w14:paraId="534A43A1" w14:textId="77777777" w:rsidR="007A0177" w:rsidRDefault="007A0177" w:rsidP="007A0177">
            <w:r>
              <w:t>Course Description</w:t>
            </w:r>
          </w:p>
          <w:p w14:paraId="445FB27B" w14:textId="5C03BBBB" w:rsidR="007A0177" w:rsidRPr="004A3591" w:rsidRDefault="007A0177" w:rsidP="007A0177">
            <w:pPr>
              <w:rPr>
                <w:i/>
                <w:sz w:val="16"/>
                <w:szCs w:val="16"/>
              </w:rPr>
            </w:pPr>
            <w:r w:rsidRPr="004A3591">
              <w:rPr>
                <w:i/>
                <w:sz w:val="16"/>
                <w:szCs w:val="16"/>
              </w:rPr>
              <w:t>Please provide a full description, including prerequisite(s) and notes.</w:t>
            </w:r>
            <w:r>
              <w:rPr>
                <w:i/>
                <w:sz w:val="16"/>
                <w:szCs w:val="16"/>
              </w:rPr>
              <w:t xml:space="preserve"> Use present tense and, except for the opening sentence, use complete sentences; the opening sentence should complete “This course is….” </w:t>
            </w:r>
          </w:p>
          <w:p w14:paraId="264EE9E8" w14:textId="77777777" w:rsidR="007A0177" w:rsidRDefault="007A0177" w:rsidP="007A0177">
            <w:pPr>
              <w:jc w:val="both"/>
              <w:rPr>
                <w:b/>
                <w:smallCaps/>
                <w:sz w:val="22"/>
                <w:szCs w:val="22"/>
              </w:rPr>
            </w:pPr>
          </w:p>
          <w:p w14:paraId="31FEEBF8" w14:textId="1054BB0E" w:rsidR="006D4652" w:rsidRPr="007E429C" w:rsidRDefault="007E429C">
            <w:pPr>
              <w:pStyle w:val="NoSpacing"/>
              <w:rPr>
                <w:ins w:id="13" w:author="Windows User" w:date="2020-09-24T20:49:00Z"/>
                <w:rPrChange w:id="14" w:author="Windows User" w:date="2020-09-24T21:48:00Z">
                  <w:rPr>
                    <w:ins w:id="15" w:author="Windows User" w:date="2020-09-24T20:49:00Z"/>
                    <w:b/>
                  </w:rPr>
                </w:rPrChange>
              </w:rPr>
              <w:pPrChange w:id="16" w:author="Windows User" w:date="2020-09-24T21:48:00Z">
                <w:pPr>
                  <w:jc w:val="both"/>
                </w:pPr>
              </w:pPrChange>
            </w:pPr>
            <w:ins w:id="17" w:author="Windows User" w:date="2020-09-24T21:48:00Z">
              <w:r>
                <w:t>A</w:t>
              </w:r>
            </w:ins>
            <w:ins w:id="18" w:author="Windows User" w:date="2020-09-24T20:49:00Z">
              <w:r w:rsidR="006D4652" w:rsidRPr="007E429C">
                <w:rPr>
                  <w:rPrChange w:id="19" w:author="Windows User" w:date="2020-09-24T21:48:00Z">
                    <w:rPr>
                      <w:b/>
                      <w:smallCaps/>
                      <w:sz w:val="22"/>
                      <w:szCs w:val="22"/>
                    </w:rPr>
                  </w:rPrChange>
                </w:rPr>
                <w:t xml:space="preserve">n introduction to applied geospatial analysis using Python programming. The objective of this course is to demonstrate the utility of using Python and the open source database system </w:t>
              </w:r>
              <w:proofErr w:type="spellStart"/>
              <w:r w:rsidR="006D4652" w:rsidRPr="007E429C">
                <w:rPr>
                  <w:rPrChange w:id="20" w:author="Windows User" w:date="2020-09-24T21:48:00Z">
                    <w:rPr>
                      <w:b/>
                      <w:smallCaps/>
                      <w:sz w:val="22"/>
                      <w:szCs w:val="22"/>
                    </w:rPr>
                  </w:rPrChange>
                </w:rPr>
                <w:t>Postgresql</w:t>
              </w:r>
              <w:proofErr w:type="spellEnd"/>
              <w:r w:rsidR="006D4652" w:rsidRPr="007E429C">
                <w:rPr>
                  <w:rPrChange w:id="21" w:author="Windows User" w:date="2020-09-24T21:48:00Z">
                    <w:rPr>
                      <w:b/>
                      <w:smallCaps/>
                      <w:sz w:val="22"/>
                      <w:szCs w:val="22"/>
                    </w:rPr>
                  </w:rPrChange>
                </w:rPr>
                <w:t xml:space="preserve"> in all phases of GIS analysis, including spatial data input, database management, geo</w:t>
              </w:r>
            </w:ins>
            <w:ins w:id="22" w:author="Windows User" w:date="2020-09-24T21:49:00Z">
              <w:r>
                <w:t>-</w:t>
              </w:r>
            </w:ins>
            <w:ins w:id="23" w:author="Windows User" w:date="2020-09-24T20:49:00Z">
              <w:r w:rsidR="006D4652" w:rsidRPr="007E429C">
                <w:rPr>
                  <w:rPrChange w:id="24" w:author="Windows User" w:date="2020-09-24T21:48:00Z">
                    <w:rPr>
                      <w:b/>
                      <w:smallCaps/>
                      <w:sz w:val="22"/>
                      <w:szCs w:val="22"/>
                    </w:rPr>
                  </w:rPrChange>
                </w:rPr>
                <w:t xml:space="preserve">visualization and spatial analysis. The course focuses on using open-source Python libraries suited for analyzing GIS data, including Pandas, </w:t>
              </w:r>
              <w:proofErr w:type="spellStart"/>
              <w:r w:rsidR="006D4652" w:rsidRPr="007E429C">
                <w:rPr>
                  <w:rPrChange w:id="25" w:author="Windows User" w:date="2020-09-24T21:48:00Z">
                    <w:rPr>
                      <w:b/>
                      <w:smallCaps/>
                      <w:sz w:val="22"/>
                      <w:szCs w:val="22"/>
                    </w:rPr>
                  </w:rPrChange>
                </w:rPr>
                <w:t>Geopandas</w:t>
              </w:r>
              <w:proofErr w:type="spellEnd"/>
              <w:r w:rsidR="006D4652" w:rsidRPr="007E429C">
                <w:rPr>
                  <w:rPrChange w:id="26" w:author="Windows User" w:date="2020-09-24T21:48:00Z">
                    <w:rPr>
                      <w:b/>
                      <w:smallCaps/>
                      <w:sz w:val="22"/>
                      <w:szCs w:val="22"/>
                    </w:rPr>
                  </w:rPrChange>
                </w:rPr>
                <w:t xml:space="preserve">, </w:t>
              </w:r>
              <w:proofErr w:type="spellStart"/>
              <w:r w:rsidR="006D4652" w:rsidRPr="007E429C">
                <w:rPr>
                  <w:rPrChange w:id="27" w:author="Windows User" w:date="2020-09-24T21:48:00Z">
                    <w:rPr>
                      <w:b/>
                      <w:smallCaps/>
                      <w:sz w:val="22"/>
                      <w:szCs w:val="22"/>
                    </w:rPr>
                  </w:rPrChange>
                </w:rPr>
                <w:t>Numpy</w:t>
              </w:r>
              <w:proofErr w:type="spellEnd"/>
              <w:r w:rsidR="006D4652" w:rsidRPr="007E429C">
                <w:rPr>
                  <w:rPrChange w:id="28" w:author="Windows User" w:date="2020-09-24T21:48:00Z">
                    <w:rPr>
                      <w:b/>
                      <w:smallCaps/>
                      <w:sz w:val="22"/>
                      <w:szCs w:val="22"/>
                    </w:rPr>
                  </w:rPrChange>
                </w:rPr>
                <w:t xml:space="preserve">, </w:t>
              </w:r>
              <w:proofErr w:type="spellStart"/>
              <w:r w:rsidR="006D4652" w:rsidRPr="007E429C">
                <w:rPr>
                  <w:rPrChange w:id="29" w:author="Windows User" w:date="2020-09-24T21:48:00Z">
                    <w:rPr>
                      <w:b/>
                      <w:smallCaps/>
                      <w:sz w:val="22"/>
                      <w:szCs w:val="22"/>
                    </w:rPr>
                  </w:rPrChange>
                </w:rPr>
                <w:t>Matplotlib</w:t>
              </w:r>
              <w:proofErr w:type="spellEnd"/>
              <w:r w:rsidR="006D4652" w:rsidRPr="007E429C">
                <w:rPr>
                  <w:rPrChange w:id="30" w:author="Windows User" w:date="2020-09-24T21:48:00Z">
                    <w:rPr>
                      <w:b/>
                      <w:smallCaps/>
                      <w:sz w:val="22"/>
                      <w:szCs w:val="22"/>
                    </w:rPr>
                  </w:rPrChange>
                </w:rPr>
                <w:t xml:space="preserve">, Folium, and </w:t>
              </w:r>
              <w:proofErr w:type="spellStart"/>
              <w:r w:rsidR="006D4652" w:rsidRPr="007E429C">
                <w:rPr>
                  <w:rPrChange w:id="31" w:author="Windows User" w:date="2020-09-24T21:48:00Z">
                    <w:rPr>
                      <w:b/>
                      <w:smallCaps/>
                      <w:sz w:val="22"/>
                      <w:szCs w:val="22"/>
                    </w:rPr>
                  </w:rPrChange>
                </w:rPr>
                <w:t>Sqlalchemy</w:t>
              </w:r>
              <w:proofErr w:type="spellEnd"/>
              <w:r w:rsidR="006D4652" w:rsidRPr="007E429C">
                <w:rPr>
                  <w:rPrChange w:id="32" w:author="Windows User" w:date="2020-09-24T21:48:00Z">
                    <w:rPr>
                      <w:b/>
                      <w:smallCaps/>
                      <w:sz w:val="22"/>
                      <w:szCs w:val="22"/>
                    </w:rPr>
                  </w:rPrChange>
                </w:rPr>
                <w:t xml:space="preserve">. </w:t>
              </w:r>
              <w:proofErr w:type="spellStart"/>
              <w:r w:rsidR="006D4652" w:rsidRPr="007E429C">
                <w:rPr>
                  <w:rPrChange w:id="33" w:author="Windows User" w:date="2020-09-24T21:48:00Z">
                    <w:rPr>
                      <w:b/>
                      <w:smallCaps/>
                      <w:sz w:val="22"/>
                      <w:szCs w:val="22"/>
                    </w:rPr>
                  </w:rPrChange>
                </w:rPr>
                <w:t>Postgresql</w:t>
              </w:r>
              <w:proofErr w:type="spellEnd"/>
              <w:r w:rsidR="006D4652" w:rsidRPr="007E429C">
                <w:rPr>
                  <w:rPrChange w:id="34" w:author="Windows User" w:date="2020-09-24T21:48:00Z">
                    <w:rPr>
                      <w:b/>
                      <w:smallCaps/>
                      <w:sz w:val="22"/>
                      <w:szCs w:val="22"/>
                    </w:rPr>
                  </w:rPrChange>
                </w:rPr>
                <w:t xml:space="preserve"> and its spatial data extension </w:t>
              </w:r>
              <w:proofErr w:type="spellStart"/>
              <w:r w:rsidR="006D4652" w:rsidRPr="007E429C">
                <w:rPr>
                  <w:rPrChange w:id="35" w:author="Windows User" w:date="2020-09-24T21:48:00Z">
                    <w:rPr>
                      <w:b/>
                      <w:smallCaps/>
                      <w:sz w:val="22"/>
                      <w:szCs w:val="22"/>
                    </w:rPr>
                  </w:rPrChange>
                </w:rPr>
                <w:t>PostGIS</w:t>
              </w:r>
              <w:proofErr w:type="spellEnd"/>
              <w:r w:rsidR="005459B3" w:rsidRPr="007E429C">
                <w:rPr>
                  <w:rPrChange w:id="36" w:author="Windows User" w:date="2020-09-24T21:48:00Z">
                    <w:rPr>
                      <w:b/>
                      <w:smallCaps/>
                      <w:sz w:val="22"/>
                      <w:szCs w:val="22"/>
                    </w:rPr>
                  </w:rPrChange>
                </w:rPr>
                <w:t xml:space="preserve"> will be used</w:t>
              </w:r>
              <w:r w:rsidR="006D4652" w:rsidRPr="007E429C">
                <w:rPr>
                  <w:rPrChange w:id="37" w:author="Windows User" w:date="2020-09-24T21:48:00Z">
                    <w:rPr>
                      <w:b/>
                      <w:smallCaps/>
                      <w:sz w:val="22"/>
                      <w:szCs w:val="22"/>
                    </w:rPr>
                  </w:rPrChange>
                </w:rPr>
                <w:t xml:space="preserve"> for all data management in this course. </w:t>
              </w:r>
            </w:ins>
          </w:p>
          <w:p w14:paraId="50E42AA1" w14:textId="04E2159E" w:rsidR="00BA00B0" w:rsidRDefault="00BA00B0" w:rsidP="007A0177">
            <w:pPr>
              <w:tabs>
                <w:tab w:val="center" w:pos="4320"/>
                <w:tab w:val="right" w:pos="8640"/>
              </w:tabs>
              <w:rPr>
                <w:b/>
              </w:rPr>
            </w:pPr>
          </w:p>
          <w:p w14:paraId="745AA0E5" w14:textId="77777777" w:rsidR="007A0177" w:rsidRDefault="007A0177" w:rsidP="007A0177">
            <w:pPr>
              <w:tabs>
                <w:tab w:val="center" w:pos="4320"/>
                <w:tab w:val="right" w:pos="8640"/>
              </w:tabs>
              <w:rPr>
                <w:b/>
              </w:rPr>
            </w:pPr>
          </w:p>
        </w:tc>
      </w:tr>
      <w:tr w:rsidR="007A0177" w14:paraId="512BB04C" w14:textId="77777777" w:rsidTr="00D2399E">
        <w:trPr>
          <w:jc w:val="center"/>
        </w:trPr>
        <w:tc>
          <w:tcPr>
            <w:tcW w:w="10800" w:type="dxa"/>
            <w:gridSpan w:val="2"/>
            <w:tcBorders>
              <w:top w:val="single" w:sz="4" w:space="0" w:color="000000"/>
            </w:tcBorders>
            <w:tcMar>
              <w:top w:w="115" w:type="dxa"/>
              <w:left w:w="115" w:type="dxa"/>
              <w:bottom w:w="130" w:type="dxa"/>
              <w:right w:w="115" w:type="dxa"/>
            </w:tcMar>
            <w:vAlign w:val="center"/>
          </w:tcPr>
          <w:p w14:paraId="2C5CA0F5" w14:textId="5DCEC618" w:rsidR="007A0177" w:rsidRPr="00AA3789" w:rsidRDefault="007A0177" w:rsidP="007A0177">
            <w:r>
              <w:t>Prior Approval</w:t>
            </w:r>
          </w:p>
          <w:tbl>
            <w:tblPr>
              <w:tblStyle w:val="9"/>
              <w:tblW w:w="10585" w:type="dxa"/>
              <w:tblLayout w:type="fixed"/>
              <w:tblLook w:val="0000" w:firstRow="0" w:lastRow="0" w:firstColumn="0" w:lastColumn="0" w:noHBand="0" w:noVBand="0"/>
            </w:tblPr>
            <w:tblGrid>
              <w:gridCol w:w="4915"/>
              <w:gridCol w:w="2232"/>
              <w:gridCol w:w="1103"/>
              <w:gridCol w:w="2335"/>
            </w:tblGrid>
            <w:tr w:rsidR="007A0177" w14:paraId="339798C3" w14:textId="28922A8F" w:rsidTr="00E14E00">
              <w:trPr>
                <w:trHeight w:val="280"/>
              </w:trPr>
              <w:tc>
                <w:tcPr>
                  <w:tcW w:w="4915" w:type="dxa"/>
                  <w:vAlign w:val="center"/>
                </w:tcPr>
                <w:p w14:paraId="2370658F" w14:textId="77777777" w:rsidR="007A0177" w:rsidRDefault="007A0177" w:rsidP="007A0177">
                  <w:pPr>
                    <w:tabs>
                      <w:tab w:val="left" w:pos="7265"/>
                    </w:tabs>
                  </w:pPr>
                  <w:r>
                    <w:rPr>
                      <w:sz w:val="18"/>
                      <w:szCs w:val="18"/>
                    </w:rPr>
                    <w:t xml:space="preserve">Has this course been taught with prior one-time approval?  </w:t>
                  </w:r>
                </w:p>
              </w:tc>
              <w:tc>
                <w:tcPr>
                  <w:tcW w:w="2232" w:type="dxa"/>
                </w:tcPr>
                <w:p w14:paraId="29F4DD97" w14:textId="77777777" w:rsidR="007A0177" w:rsidRDefault="007A0177" w:rsidP="007A0177">
                  <w:pPr>
                    <w:jc w:val="center"/>
                    <w:rPr>
                      <w:sz w:val="2"/>
                      <w:szCs w:val="2"/>
                    </w:rPr>
                  </w:pPr>
                </w:p>
                <w:tbl>
                  <w:tblPr>
                    <w:tblStyle w:val="10"/>
                    <w:tblW w:w="1905" w:type="dxa"/>
                    <w:jc w:val="center"/>
                    <w:tblLayout w:type="fixed"/>
                    <w:tblLook w:val="0000" w:firstRow="0" w:lastRow="0" w:firstColumn="0" w:lastColumn="0" w:noHBand="0" w:noVBand="0"/>
                  </w:tblPr>
                  <w:tblGrid>
                    <w:gridCol w:w="288"/>
                    <w:gridCol w:w="763"/>
                    <w:gridCol w:w="288"/>
                    <w:gridCol w:w="566"/>
                  </w:tblGrid>
                  <w:tr w:rsidR="007A0177" w14:paraId="5625C0F9" w14:textId="77777777" w:rsidTr="00E14E00">
                    <w:trPr>
                      <w:jc w:val="center"/>
                    </w:trPr>
                    <w:tc>
                      <w:tcPr>
                        <w:tcW w:w="288" w:type="dxa"/>
                        <w:tcBorders>
                          <w:top w:val="single" w:sz="4" w:space="0" w:color="000000"/>
                          <w:left w:val="single" w:sz="4" w:space="0" w:color="000000"/>
                          <w:bottom w:val="single" w:sz="4" w:space="0" w:color="000000"/>
                          <w:right w:val="single" w:sz="4" w:space="0" w:color="000000"/>
                        </w:tcBorders>
                        <w:vAlign w:val="center"/>
                      </w:tcPr>
                      <w:p w14:paraId="31E5BE00" w14:textId="77777777" w:rsidR="007A0177" w:rsidRDefault="007A0177" w:rsidP="007A0177">
                        <w:pPr>
                          <w:jc w:val="center"/>
                          <w:rPr>
                            <w:b/>
                            <w:sz w:val="18"/>
                            <w:szCs w:val="18"/>
                          </w:rPr>
                        </w:pPr>
                      </w:p>
                    </w:tc>
                    <w:tc>
                      <w:tcPr>
                        <w:tcW w:w="763" w:type="dxa"/>
                        <w:tcBorders>
                          <w:left w:val="single" w:sz="4" w:space="0" w:color="000000"/>
                          <w:right w:val="single" w:sz="4" w:space="0" w:color="000000"/>
                        </w:tcBorders>
                        <w:vAlign w:val="center"/>
                      </w:tcPr>
                      <w:p w14:paraId="55B6DF2A" w14:textId="77777777" w:rsidR="007A0177" w:rsidRDefault="007A0177" w:rsidP="007A0177">
                        <w:pPr>
                          <w:rPr>
                            <w:sz w:val="18"/>
                            <w:szCs w:val="18"/>
                          </w:rPr>
                        </w:pPr>
                        <w:r>
                          <w:rPr>
                            <w:sz w:val="18"/>
                            <w:szCs w:val="18"/>
                          </w:rPr>
                          <w:t>Yes</w:t>
                        </w:r>
                      </w:p>
                    </w:tc>
                    <w:tc>
                      <w:tcPr>
                        <w:tcW w:w="288" w:type="dxa"/>
                        <w:tcBorders>
                          <w:top w:val="single" w:sz="4" w:space="0" w:color="000000"/>
                          <w:left w:val="single" w:sz="4" w:space="0" w:color="000000"/>
                          <w:bottom w:val="single" w:sz="4" w:space="0" w:color="000000"/>
                          <w:right w:val="single" w:sz="4" w:space="0" w:color="000000"/>
                        </w:tcBorders>
                        <w:vAlign w:val="center"/>
                      </w:tcPr>
                      <w:p w14:paraId="639C2DF0" w14:textId="109735E7" w:rsidR="007A0177" w:rsidRDefault="006D4652" w:rsidP="007A0177">
                        <w:pPr>
                          <w:jc w:val="center"/>
                          <w:rPr>
                            <w:b/>
                            <w:sz w:val="18"/>
                            <w:szCs w:val="18"/>
                          </w:rPr>
                        </w:pPr>
                        <w:ins w:id="38" w:author="Windows User" w:date="2020-09-24T20:49:00Z">
                          <w:r>
                            <w:rPr>
                              <w:b/>
                              <w:sz w:val="18"/>
                              <w:szCs w:val="18"/>
                            </w:rPr>
                            <w:t>X</w:t>
                          </w:r>
                        </w:ins>
                      </w:p>
                    </w:tc>
                    <w:tc>
                      <w:tcPr>
                        <w:tcW w:w="566" w:type="dxa"/>
                        <w:tcBorders>
                          <w:left w:val="single" w:sz="4" w:space="0" w:color="000000"/>
                        </w:tcBorders>
                        <w:vAlign w:val="center"/>
                      </w:tcPr>
                      <w:p w14:paraId="799B4EAA" w14:textId="77777777" w:rsidR="007A0177" w:rsidRDefault="007A0177" w:rsidP="007A0177">
                        <w:pPr>
                          <w:rPr>
                            <w:sz w:val="18"/>
                            <w:szCs w:val="18"/>
                          </w:rPr>
                        </w:pPr>
                        <w:r>
                          <w:rPr>
                            <w:sz w:val="18"/>
                            <w:szCs w:val="18"/>
                          </w:rPr>
                          <w:t>No</w:t>
                        </w:r>
                      </w:p>
                    </w:tc>
                  </w:tr>
                </w:tbl>
                <w:p w14:paraId="0168FBFC" w14:textId="77777777" w:rsidR="007A0177" w:rsidRDefault="007A0177" w:rsidP="007A0177">
                  <w:pPr>
                    <w:jc w:val="center"/>
                    <w:rPr>
                      <w:sz w:val="18"/>
                      <w:szCs w:val="18"/>
                    </w:rPr>
                  </w:pPr>
                </w:p>
              </w:tc>
              <w:tc>
                <w:tcPr>
                  <w:tcW w:w="1103" w:type="dxa"/>
                  <w:vAlign w:val="center"/>
                </w:tcPr>
                <w:p w14:paraId="44B6E5E3" w14:textId="77777777" w:rsidR="007A0177" w:rsidRDefault="007A0177" w:rsidP="007A0177">
                  <w:pPr>
                    <w:rPr>
                      <w:sz w:val="2"/>
                      <w:szCs w:val="2"/>
                    </w:rPr>
                  </w:pPr>
                  <w:r>
                    <w:rPr>
                      <w:sz w:val="18"/>
                      <w:szCs w:val="18"/>
                    </w:rPr>
                    <w:t xml:space="preserve">Semester: </w:t>
                  </w:r>
                </w:p>
              </w:tc>
              <w:tc>
                <w:tcPr>
                  <w:tcW w:w="2335" w:type="dxa"/>
                  <w:tcBorders>
                    <w:bottom w:val="single" w:sz="4" w:space="0" w:color="auto"/>
                  </w:tcBorders>
                  <w:vAlign w:val="center"/>
                </w:tcPr>
                <w:p w14:paraId="0A777051" w14:textId="14275A10" w:rsidR="007A0177" w:rsidRDefault="007A0177" w:rsidP="007A0177">
                  <w:pPr>
                    <w:rPr>
                      <w:sz w:val="2"/>
                      <w:szCs w:val="2"/>
                    </w:rPr>
                  </w:pPr>
                </w:p>
              </w:tc>
            </w:tr>
            <w:tr w:rsidR="007A0177" w14:paraId="20D7DC2B" w14:textId="77777777" w:rsidTr="00E14E00">
              <w:trPr>
                <w:trHeight w:val="280"/>
              </w:trPr>
              <w:tc>
                <w:tcPr>
                  <w:tcW w:w="4915" w:type="dxa"/>
                  <w:vAlign w:val="center"/>
                </w:tcPr>
                <w:p w14:paraId="16D4192A" w14:textId="1940AD07" w:rsidR="007A0177" w:rsidRDefault="007A0177" w:rsidP="007A0177">
                  <w:pPr>
                    <w:tabs>
                      <w:tab w:val="left" w:pos="7265"/>
                    </w:tabs>
                    <w:rPr>
                      <w:sz w:val="18"/>
                      <w:szCs w:val="18"/>
                    </w:rPr>
                  </w:pPr>
                  <w:r>
                    <w:rPr>
                      <w:sz w:val="18"/>
                      <w:szCs w:val="18"/>
                    </w:rPr>
                    <w:t>If so, did it have General Education status?</w:t>
                  </w:r>
                </w:p>
              </w:tc>
              <w:tc>
                <w:tcPr>
                  <w:tcW w:w="2232" w:type="dxa"/>
                  <w:vAlign w:val="center"/>
                </w:tcPr>
                <w:tbl>
                  <w:tblPr>
                    <w:tblStyle w:val="10"/>
                    <w:tblW w:w="1905" w:type="dxa"/>
                    <w:jc w:val="center"/>
                    <w:tblLayout w:type="fixed"/>
                    <w:tblLook w:val="0000" w:firstRow="0" w:lastRow="0" w:firstColumn="0" w:lastColumn="0" w:noHBand="0" w:noVBand="0"/>
                  </w:tblPr>
                  <w:tblGrid>
                    <w:gridCol w:w="288"/>
                    <w:gridCol w:w="763"/>
                    <w:gridCol w:w="288"/>
                    <w:gridCol w:w="566"/>
                  </w:tblGrid>
                  <w:tr w:rsidR="007A0177" w14:paraId="02373A0D" w14:textId="77777777" w:rsidTr="00E14E00">
                    <w:trPr>
                      <w:jc w:val="center"/>
                    </w:trPr>
                    <w:tc>
                      <w:tcPr>
                        <w:tcW w:w="288" w:type="dxa"/>
                        <w:tcBorders>
                          <w:top w:val="single" w:sz="4" w:space="0" w:color="000000"/>
                          <w:left w:val="single" w:sz="4" w:space="0" w:color="000000"/>
                          <w:bottom w:val="single" w:sz="4" w:space="0" w:color="000000"/>
                          <w:right w:val="single" w:sz="4" w:space="0" w:color="000000"/>
                        </w:tcBorders>
                        <w:vAlign w:val="center"/>
                      </w:tcPr>
                      <w:p w14:paraId="61AB73C5" w14:textId="77777777" w:rsidR="007A0177" w:rsidRDefault="007A0177" w:rsidP="007A0177">
                        <w:pPr>
                          <w:rPr>
                            <w:b/>
                            <w:sz w:val="18"/>
                            <w:szCs w:val="18"/>
                          </w:rPr>
                        </w:pPr>
                      </w:p>
                    </w:tc>
                    <w:tc>
                      <w:tcPr>
                        <w:tcW w:w="763" w:type="dxa"/>
                        <w:tcBorders>
                          <w:left w:val="single" w:sz="4" w:space="0" w:color="000000"/>
                          <w:right w:val="single" w:sz="4" w:space="0" w:color="000000"/>
                        </w:tcBorders>
                        <w:vAlign w:val="center"/>
                      </w:tcPr>
                      <w:p w14:paraId="098531A6" w14:textId="49FEC2D1" w:rsidR="007A0177" w:rsidRDefault="007A0177" w:rsidP="007A0177">
                        <w:pPr>
                          <w:rPr>
                            <w:sz w:val="18"/>
                            <w:szCs w:val="18"/>
                          </w:rPr>
                        </w:pPr>
                        <w:r>
                          <w:rPr>
                            <w:sz w:val="18"/>
                            <w:szCs w:val="18"/>
                          </w:rPr>
                          <w:t>Yes*</w:t>
                        </w:r>
                      </w:p>
                    </w:tc>
                    <w:tc>
                      <w:tcPr>
                        <w:tcW w:w="288" w:type="dxa"/>
                        <w:tcBorders>
                          <w:top w:val="single" w:sz="4" w:space="0" w:color="000000"/>
                          <w:left w:val="single" w:sz="4" w:space="0" w:color="000000"/>
                          <w:bottom w:val="single" w:sz="4" w:space="0" w:color="000000"/>
                          <w:right w:val="single" w:sz="4" w:space="0" w:color="000000"/>
                        </w:tcBorders>
                        <w:vAlign w:val="center"/>
                      </w:tcPr>
                      <w:p w14:paraId="55CE620E" w14:textId="77777777" w:rsidR="007A0177" w:rsidRDefault="007A0177" w:rsidP="007A0177">
                        <w:pPr>
                          <w:rPr>
                            <w:b/>
                            <w:sz w:val="18"/>
                            <w:szCs w:val="18"/>
                          </w:rPr>
                        </w:pPr>
                      </w:p>
                    </w:tc>
                    <w:tc>
                      <w:tcPr>
                        <w:tcW w:w="566" w:type="dxa"/>
                        <w:tcBorders>
                          <w:left w:val="single" w:sz="4" w:space="0" w:color="000000"/>
                        </w:tcBorders>
                        <w:vAlign w:val="center"/>
                      </w:tcPr>
                      <w:p w14:paraId="69948821" w14:textId="77777777" w:rsidR="007A0177" w:rsidRDefault="007A0177" w:rsidP="007A0177">
                        <w:pPr>
                          <w:rPr>
                            <w:sz w:val="18"/>
                            <w:szCs w:val="18"/>
                          </w:rPr>
                        </w:pPr>
                        <w:r>
                          <w:rPr>
                            <w:sz w:val="18"/>
                            <w:szCs w:val="18"/>
                          </w:rPr>
                          <w:t>No</w:t>
                        </w:r>
                      </w:p>
                    </w:tc>
                  </w:tr>
                </w:tbl>
                <w:p w14:paraId="61D60B0A" w14:textId="77777777" w:rsidR="007A0177" w:rsidRDefault="007A0177" w:rsidP="007A0177">
                  <w:pPr>
                    <w:rPr>
                      <w:sz w:val="2"/>
                      <w:szCs w:val="2"/>
                    </w:rPr>
                  </w:pPr>
                </w:p>
              </w:tc>
              <w:tc>
                <w:tcPr>
                  <w:tcW w:w="3438" w:type="dxa"/>
                  <w:gridSpan w:val="2"/>
                  <w:vAlign w:val="center"/>
                </w:tcPr>
                <w:p w14:paraId="6B7273F8" w14:textId="39397991" w:rsidR="007A0177" w:rsidRDefault="007A0177" w:rsidP="007A0177">
                  <w:pPr>
                    <w:rPr>
                      <w:sz w:val="18"/>
                      <w:szCs w:val="18"/>
                    </w:rPr>
                  </w:pPr>
                </w:p>
              </w:tc>
            </w:tr>
          </w:tbl>
          <w:p w14:paraId="692FD2E8" w14:textId="77777777" w:rsidR="007A0177" w:rsidRPr="00E14E00" w:rsidRDefault="007A0177" w:rsidP="007A0177">
            <w:pPr>
              <w:rPr>
                <w:sz w:val="4"/>
                <w:szCs w:val="4"/>
              </w:rPr>
            </w:pPr>
          </w:p>
          <w:tbl>
            <w:tblPr>
              <w:tblStyle w:val="9"/>
              <w:tblW w:w="10590" w:type="dxa"/>
              <w:tblLayout w:type="fixed"/>
              <w:tblLook w:val="0000" w:firstRow="0" w:lastRow="0" w:firstColumn="0" w:lastColumn="0" w:noHBand="0" w:noVBand="0"/>
            </w:tblPr>
            <w:tblGrid>
              <w:gridCol w:w="360"/>
              <w:gridCol w:w="2160"/>
              <w:gridCol w:w="570"/>
              <w:gridCol w:w="2880"/>
              <w:gridCol w:w="4620"/>
            </w:tblGrid>
            <w:tr w:rsidR="007A0177" w14:paraId="7500D645" w14:textId="77777777" w:rsidTr="00E14E00">
              <w:trPr>
                <w:trHeight w:val="20"/>
              </w:trPr>
              <w:tc>
                <w:tcPr>
                  <w:tcW w:w="360" w:type="dxa"/>
                  <w:vAlign w:val="center"/>
                </w:tcPr>
                <w:p w14:paraId="3CDD26FD" w14:textId="478EAB62" w:rsidR="007A0177" w:rsidRDefault="007A0177" w:rsidP="007A0177">
                  <w:pPr>
                    <w:tabs>
                      <w:tab w:val="left" w:pos="7265"/>
                    </w:tabs>
                    <w:rPr>
                      <w:sz w:val="18"/>
                      <w:szCs w:val="18"/>
                    </w:rPr>
                  </w:pPr>
                </w:p>
              </w:tc>
              <w:tc>
                <w:tcPr>
                  <w:tcW w:w="2160" w:type="dxa"/>
                  <w:vAlign w:val="center"/>
                </w:tcPr>
                <w:p w14:paraId="6C0703BE" w14:textId="388F0A26" w:rsidR="007A0177" w:rsidRDefault="007A0177" w:rsidP="007A0177">
                  <w:pPr>
                    <w:rPr>
                      <w:b/>
                      <w:sz w:val="18"/>
                      <w:szCs w:val="18"/>
                    </w:rPr>
                  </w:pPr>
                  <w:r>
                    <w:rPr>
                      <w:sz w:val="18"/>
                      <w:szCs w:val="18"/>
                    </w:rPr>
                    <w:t xml:space="preserve">*One-Time Subdomain: </w:t>
                  </w:r>
                </w:p>
              </w:tc>
              <w:tc>
                <w:tcPr>
                  <w:tcW w:w="570" w:type="dxa"/>
                  <w:tcBorders>
                    <w:bottom w:val="single" w:sz="4" w:space="0" w:color="auto"/>
                  </w:tcBorders>
                  <w:vAlign w:val="center"/>
                </w:tcPr>
                <w:p w14:paraId="0B2D82EB" w14:textId="3F10367C" w:rsidR="007A0177" w:rsidRDefault="007A0177" w:rsidP="007A0177">
                  <w:pPr>
                    <w:rPr>
                      <w:b/>
                      <w:sz w:val="18"/>
                      <w:szCs w:val="18"/>
                    </w:rPr>
                  </w:pPr>
                </w:p>
              </w:tc>
              <w:tc>
                <w:tcPr>
                  <w:tcW w:w="2880" w:type="dxa"/>
                  <w:vAlign w:val="center"/>
                </w:tcPr>
                <w:p w14:paraId="5E1E40DC" w14:textId="34CBE38F" w:rsidR="007A0177" w:rsidRDefault="007A0177" w:rsidP="007A0177">
                  <w:pPr>
                    <w:rPr>
                      <w:sz w:val="18"/>
                      <w:szCs w:val="18"/>
                    </w:rPr>
                  </w:pPr>
                  <w:r>
                    <w:rPr>
                      <w:sz w:val="18"/>
                      <w:szCs w:val="18"/>
                    </w:rPr>
                    <w:t xml:space="preserve">*One-Time Learning Objectives: </w:t>
                  </w:r>
                </w:p>
              </w:tc>
              <w:tc>
                <w:tcPr>
                  <w:tcW w:w="4620" w:type="dxa"/>
                  <w:tcBorders>
                    <w:bottom w:val="single" w:sz="4" w:space="0" w:color="auto"/>
                  </w:tcBorders>
                  <w:vAlign w:val="center"/>
                </w:tcPr>
                <w:p w14:paraId="6C041E07" w14:textId="194A9AB8" w:rsidR="007A0177" w:rsidRDefault="007A0177" w:rsidP="007A0177">
                  <w:pPr>
                    <w:rPr>
                      <w:sz w:val="18"/>
                      <w:szCs w:val="18"/>
                    </w:rPr>
                  </w:pPr>
                </w:p>
              </w:tc>
            </w:tr>
          </w:tbl>
          <w:p w14:paraId="59CC3CBE" w14:textId="77777777" w:rsidR="007A0177" w:rsidRDefault="007A0177" w:rsidP="007A0177">
            <w:pPr>
              <w:rPr>
                <w:sz w:val="2"/>
                <w:szCs w:val="2"/>
              </w:rPr>
            </w:pPr>
          </w:p>
          <w:p w14:paraId="20B16991" w14:textId="77777777" w:rsidR="007A0177" w:rsidRDefault="007A0177" w:rsidP="007A0177">
            <w:pPr>
              <w:rPr>
                <w:b/>
              </w:rPr>
            </w:pPr>
          </w:p>
        </w:tc>
      </w:tr>
      <w:tr w:rsidR="007A0177" w14:paraId="022C052E" w14:textId="77777777" w:rsidTr="00D2399E">
        <w:trPr>
          <w:trHeight w:val="360"/>
          <w:jc w:val="center"/>
        </w:trPr>
        <w:tc>
          <w:tcPr>
            <w:tcW w:w="10800" w:type="dxa"/>
            <w:gridSpan w:val="2"/>
            <w:shd w:val="clear" w:color="auto" w:fill="B7B7B7"/>
            <w:vAlign w:val="center"/>
          </w:tcPr>
          <w:p w14:paraId="7F913F08" w14:textId="5B1FC0E6" w:rsidR="007A0177" w:rsidRDefault="007A0177" w:rsidP="007A0177">
            <w:pPr>
              <w:rPr>
                <w:b/>
                <w:smallCaps/>
                <w:sz w:val="22"/>
                <w:szCs w:val="22"/>
              </w:rPr>
            </w:pPr>
            <w:r>
              <w:rPr>
                <w:b/>
                <w:smallCaps/>
                <w:sz w:val="22"/>
                <w:szCs w:val="22"/>
              </w:rPr>
              <w:t xml:space="preserve">Rationale </w:t>
            </w:r>
          </w:p>
        </w:tc>
      </w:tr>
      <w:tr w:rsidR="007A0177" w14:paraId="435F2B3B" w14:textId="77777777" w:rsidTr="00D2399E">
        <w:trPr>
          <w:jc w:val="center"/>
        </w:trPr>
        <w:tc>
          <w:tcPr>
            <w:tcW w:w="10800" w:type="dxa"/>
            <w:gridSpan w:val="2"/>
            <w:tcMar>
              <w:top w:w="115" w:type="dxa"/>
              <w:left w:w="115" w:type="dxa"/>
              <w:bottom w:w="115" w:type="dxa"/>
              <w:right w:w="115" w:type="dxa"/>
            </w:tcMar>
          </w:tcPr>
          <w:p w14:paraId="5C36BE3D" w14:textId="6AB85495" w:rsidR="007A0177" w:rsidRDefault="007A0177" w:rsidP="007A0177">
            <w:pPr>
              <w:rPr>
                <w:b/>
                <w:smallCaps/>
                <w:sz w:val="22"/>
                <w:szCs w:val="22"/>
              </w:rPr>
            </w:pPr>
            <w:r>
              <w:rPr>
                <w:i/>
                <w:sz w:val="16"/>
                <w:szCs w:val="16"/>
              </w:rPr>
              <w:t>Please provide language that clearly explains the purpose for the new course and, if applicable, how the course differs from any similar courses offered by other departments.</w:t>
            </w:r>
            <w:r w:rsidR="00FD0913">
              <w:rPr>
                <w:i/>
                <w:sz w:val="16"/>
                <w:szCs w:val="16"/>
              </w:rPr>
              <w:t xml:space="preserve"> Include the date of department cu</w:t>
            </w:r>
            <w:r w:rsidR="008942A8">
              <w:rPr>
                <w:i/>
                <w:sz w:val="16"/>
                <w:szCs w:val="16"/>
              </w:rPr>
              <w:t>rriculum committee approval</w:t>
            </w:r>
            <w:r w:rsidR="00FD0913">
              <w:rPr>
                <w:i/>
                <w:sz w:val="16"/>
                <w:szCs w:val="16"/>
              </w:rPr>
              <w:t>, if available.</w:t>
            </w:r>
          </w:p>
          <w:p w14:paraId="38B1594D" w14:textId="77777777" w:rsidR="006D4652" w:rsidRDefault="006D4652" w:rsidP="007A0177">
            <w:pPr>
              <w:rPr>
                <w:ins w:id="39" w:author="Windows User" w:date="2020-09-24T20:50:00Z"/>
              </w:rPr>
            </w:pPr>
          </w:p>
          <w:p w14:paraId="061F66AA" w14:textId="1666B0C1" w:rsidR="005459B3" w:rsidRDefault="006D4652" w:rsidP="007A0177">
            <w:pPr>
              <w:rPr>
                <w:ins w:id="40" w:author="Windows User" w:date="2020-09-24T21:12:00Z"/>
              </w:rPr>
            </w:pPr>
            <w:ins w:id="41" w:author="Windows User" w:date="2020-09-24T20:49:00Z">
              <w:r>
                <w:t>The field of GIS and geospatial analysis is becoming more integrated into the rapidly growing field of data science and with this transition, professionals hiring graduates with GIS experience</w:t>
              </w:r>
              <w:r w:rsidR="00165DFF">
                <w:t xml:space="preserve"> are expecting these graduates have the ability to analyze data using the </w:t>
              </w:r>
            </w:ins>
            <w:ins w:id="42" w:author="Windows User" w:date="2020-09-24T20:58:00Z">
              <w:r w:rsidR="00165DFF">
                <w:t>Python programming language</w:t>
              </w:r>
            </w:ins>
            <w:ins w:id="43" w:author="Windows User" w:date="2020-09-24T20:49:00Z">
              <w:r>
                <w:t>. This course will enable student</w:t>
              </w:r>
            </w:ins>
            <w:ins w:id="44" w:author="Windows User" w:date="2020-09-24T21:11:00Z">
              <w:r w:rsidR="005459B3">
                <w:t>s</w:t>
              </w:r>
            </w:ins>
            <w:ins w:id="45" w:author="Windows User" w:date="2020-09-24T20:49:00Z">
              <w:r>
                <w:t xml:space="preserve"> to gain valuable knowledge </w:t>
              </w:r>
            </w:ins>
            <w:ins w:id="46" w:author="Windows User" w:date="2020-09-24T21:11:00Z">
              <w:r w:rsidR="005459B3">
                <w:t xml:space="preserve">of </w:t>
              </w:r>
            </w:ins>
            <w:ins w:id="47" w:author="Windows User" w:date="2020-09-24T20:49:00Z">
              <w:r>
                <w:t>using Python for GIS application</w:t>
              </w:r>
            </w:ins>
            <w:ins w:id="48" w:author="Windows User" w:date="2020-09-24T20:53:00Z">
              <w:r>
                <w:t>s</w:t>
              </w:r>
            </w:ins>
            <w:ins w:id="49" w:author="Windows User" w:date="2020-09-24T20:49:00Z">
              <w:r w:rsidR="005459B3">
                <w:t xml:space="preserve">. </w:t>
              </w:r>
            </w:ins>
            <w:ins w:id="50" w:author="Windows User" w:date="2020-09-24T21:11:00Z">
              <w:r w:rsidR="005459B3">
                <w:t>T</w:t>
              </w:r>
            </w:ins>
            <w:ins w:id="51" w:author="Windows User" w:date="2020-09-24T20:49:00Z">
              <w:r>
                <w:t>he</w:t>
              </w:r>
              <w:r w:rsidR="005459B3">
                <w:t xml:space="preserve"> skills acquired this course will </w:t>
              </w:r>
            </w:ins>
            <w:ins w:id="52" w:author="Windows User" w:date="2020-09-24T21:11:00Z">
              <w:r w:rsidR="005459B3">
                <w:t xml:space="preserve">also </w:t>
              </w:r>
            </w:ins>
            <w:ins w:id="53" w:author="Windows User" w:date="2020-09-24T20:49:00Z">
              <w:r w:rsidR="005459B3">
                <w:t>be</w:t>
              </w:r>
              <w:r>
                <w:t xml:space="preserve"> transferrable to a number of other disciplines where spatial data analysis i</w:t>
              </w:r>
              <w:r w:rsidR="005459B3">
                <w:t xml:space="preserve">s necessary, including </w:t>
              </w:r>
              <w:r>
                <w:t>biology, business</w:t>
              </w:r>
            </w:ins>
            <w:ins w:id="54" w:author="Windows User" w:date="2020-09-24T21:12:00Z">
              <w:r w:rsidR="005459B3">
                <w:t>/management</w:t>
              </w:r>
            </w:ins>
            <w:ins w:id="55" w:author="Windows User" w:date="2020-09-24T20:49:00Z">
              <w:r>
                <w:t>, environmental science/studies, economics and public health</w:t>
              </w:r>
            </w:ins>
            <w:ins w:id="56" w:author="Windows User" w:date="2020-09-24T21:29:00Z">
              <w:r w:rsidR="0018097C">
                <w:t>.</w:t>
              </w:r>
            </w:ins>
          </w:p>
          <w:p w14:paraId="3240491D" w14:textId="77777777" w:rsidR="005459B3" w:rsidRDefault="005459B3" w:rsidP="007A0177">
            <w:pPr>
              <w:rPr>
                <w:ins w:id="57" w:author="Windows User" w:date="2020-09-24T21:12:00Z"/>
              </w:rPr>
            </w:pPr>
          </w:p>
          <w:p w14:paraId="737B8126" w14:textId="77777777" w:rsidR="005459B3" w:rsidRDefault="005459B3" w:rsidP="007A0177">
            <w:pPr>
              <w:rPr>
                <w:ins w:id="58" w:author="Windows User" w:date="2020-09-24T21:12:00Z"/>
              </w:rPr>
            </w:pPr>
          </w:p>
          <w:p w14:paraId="2D799664" w14:textId="77777777" w:rsidR="005459B3" w:rsidRDefault="005459B3" w:rsidP="007A0177">
            <w:pPr>
              <w:rPr>
                <w:ins w:id="59" w:author="Windows User" w:date="2020-09-24T21:12:00Z"/>
              </w:rPr>
            </w:pPr>
          </w:p>
          <w:p w14:paraId="080C12FA" w14:textId="77777777" w:rsidR="005459B3" w:rsidRDefault="005459B3" w:rsidP="007A0177">
            <w:pPr>
              <w:rPr>
                <w:ins w:id="60" w:author="Windows User" w:date="2020-09-24T21:12:00Z"/>
              </w:rPr>
            </w:pPr>
          </w:p>
          <w:p w14:paraId="3B2D1FF3" w14:textId="793BD94B" w:rsidR="007A0177" w:rsidRDefault="006D4652" w:rsidP="007A0177">
            <w:ins w:id="61" w:author="Windows User" w:date="2020-09-24T20:49:00Z">
              <w:r>
                <w:t>.</w:t>
              </w:r>
            </w:ins>
          </w:p>
          <w:p w14:paraId="4D2F756F" w14:textId="77777777" w:rsidR="007A0177" w:rsidDel="006D4652" w:rsidRDefault="007A0177" w:rsidP="007A0177">
            <w:pPr>
              <w:rPr>
                <w:del w:id="62" w:author="Windows User" w:date="2020-09-24T20:53:00Z"/>
              </w:rPr>
            </w:pPr>
          </w:p>
          <w:p w14:paraId="30B8FA18" w14:textId="77777777" w:rsidR="007A0177" w:rsidRDefault="007A0177" w:rsidP="007A0177"/>
        </w:tc>
      </w:tr>
      <w:tr w:rsidR="007A0177" w14:paraId="3F9C5A8C" w14:textId="77777777" w:rsidTr="00D2399E">
        <w:trPr>
          <w:trHeight w:val="360"/>
          <w:jc w:val="center"/>
        </w:trPr>
        <w:tc>
          <w:tcPr>
            <w:tcW w:w="10800" w:type="dxa"/>
            <w:gridSpan w:val="2"/>
            <w:shd w:val="clear" w:color="auto" w:fill="B7B7B7"/>
            <w:vAlign w:val="center"/>
          </w:tcPr>
          <w:p w14:paraId="77D4F3DD" w14:textId="1365390B" w:rsidR="007A0177" w:rsidRDefault="007A0177" w:rsidP="007A0177">
            <w:pPr>
              <w:rPr>
                <w:b/>
                <w:smallCaps/>
                <w:sz w:val="22"/>
                <w:szCs w:val="22"/>
              </w:rPr>
            </w:pPr>
            <w:r>
              <w:rPr>
                <w:b/>
                <w:smallCaps/>
                <w:sz w:val="22"/>
                <w:szCs w:val="22"/>
              </w:rPr>
              <w:t>Course Status</w:t>
            </w:r>
          </w:p>
        </w:tc>
      </w:tr>
      <w:tr w:rsidR="007A0177" w14:paraId="50E2DA80" w14:textId="77777777" w:rsidTr="00D2399E">
        <w:trPr>
          <w:trHeight w:val="1000"/>
          <w:jc w:val="center"/>
        </w:trPr>
        <w:tc>
          <w:tcPr>
            <w:tcW w:w="10800" w:type="dxa"/>
            <w:gridSpan w:val="2"/>
            <w:tcMar>
              <w:top w:w="115" w:type="dxa"/>
              <w:left w:w="115" w:type="dxa"/>
              <w:bottom w:w="130" w:type="dxa"/>
              <w:right w:w="115" w:type="dxa"/>
            </w:tcMar>
            <w:vAlign w:val="center"/>
          </w:tcPr>
          <w:p w14:paraId="6FB465DB" w14:textId="0C1F70E5" w:rsidR="007A0177" w:rsidRDefault="007A0177" w:rsidP="007A0177">
            <w:r>
              <w:rPr>
                <w:i/>
                <w:sz w:val="16"/>
                <w:szCs w:val="16"/>
              </w:rPr>
              <w:lastRenderedPageBreak/>
              <w:t>Select all that apply.</w:t>
            </w:r>
          </w:p>
          <w:p w14:paraId="76B475B8" w14:textId="77777777" w:rsidR="007A0177" w:rsidRDefault="007A0177" w:rsidP="007A0177">
            <w:pPr>
              <w:rPr>
                <w:sz w:val="10"/>
                <w:szCs w:val="10"/>
              </w:rPr>
            </w:pPr>
          </w:p>
          <w:tbl>
            <w:tblPr>
              <w:tblStyle w:val="15"/>
              <w:tblW w:w="8708" w:type="dxa"/>
              <w:tblInd w:w="1008" w:type="dxa"/>
              <w:tblLayout w:type="fixed"/>
              <w:tblLook w:val="0000" w:firstRow="0" w:lastRow="0" w:firstColumn="0" w:lastColumn="0" w:noHBand="0" w:noVBand="0"/>
            </w:tblPr>
            <w:tblGrid>
              <w:gridCol w:w="360"/>
              <w:gridCol w:w="4032"/>
              <w:gridCol w:w="360"/>
              <w:gridCol w:w="3380"/>
              <w:gridCol w:w="576"/>
            </w:tblGrid>
            <w:tr w:rsidR="007A0177" w14:paraId="0A75E563" w14:textId="77777777" w:rsidTr="00E14E00">
              <w:trPr>
                <w:trHeight w:val="140"/>
              </w:trPr>
              <w:tc>
                <w:tcPr>
                  <w:tcW w:w="360" w:type="dxa"/>
                  <w:tcBorders>
                    <w:top w:val="single" w:sz="4" w:space="0" w:color="000000"/>
                    <w:left w:val="single" w:sz="4" w:space="0" w:color="000000"/>
                    <w:bottom w:val="single" w:sz="4" w:space="0" w:color="000000"/>
                    <w:right w:val="single" w:sz="4" w:space="0" w:color="000000"/>
                  </w:tcBorders>
                  <w:vAlign w:val="center"/>
                </w:tcPr>
                <w:p w14:paraId="04151B18" w14:textId="7DC815F6" w:rsidR="007A0177" w:rsidRDefault="006D4652" w:rsidP="007A0177">
                  <w:pPr>
                    <w:jc w:val="center"/>
                    <w:rPr>
                      <w:b/>
                      <w:sz w:val="18"/>
                      <w:szCs w:val="18"/>
                    </w:rPr>
                  </w:pPr>
                  <w:ins w:id="63" w:author="Windows User" w:date="2020-09-24T20:53:00Z">
                    <w:r>
                      <w:rPr>
                        <w:b/>
                        <w:sz w:val="18"/>
                        <w:szCs w:val="18"/>
                      </w:rPr>
                      <w:t>X</w:t>
                    </w:r>
                  </w:ins>
                </w:p>
              </w:tc>
              <w:tc>
                <w:tcPr>
                  <w:tcW w:w="4032" w:type="dxa"/>
                  <w:tcBorders>
                    <w:left w:val="single" w:sz="4" w:space="0" w:color="000000"/>
                  </w:tcBorders>
                  <w:vAlign w:val="center"/>
                </w:tcPr>
                <w:p w14:paraId="38BD15F3" w14:textId="622B87AE" w:rsidR="007A0177" w:rsidRDefault="007A0177" w:rsidP="007A0177">
                  <w:pPr>
                    <w:rPr>
                      <w:sz w:val="18"/>
                      <w:szCs w:val="18"/>
                    </w:rPr>
                  </w:pPr>
                  <w:r>
                    <w:rPr>
                      <w:sz w:val="18"/>
                      <w:szCs w:val="18"/>
                    </w:rPr>
                    <w:t xml:space="preserve">Core Requirement </w:t>
                  </w:r>
                  <w:r w:rsidRPr="008A183F">
                    <w:rPr>
                      <w:sz w:val="18"/>
                      <w:szCs w:val="18"/>
                    </w:rPr>
                    <w:t>for Major</w:t>
                  </w:r>
                  <w:r>
                    <w:rPr>
                      <w:sz w:val="18"/>
                      <w:szCs w:val="18"/>
                    </w:rPr>
                    <w:t>/Concentration</w:t>
                  </w:r>
                </w:p>
              </w:tc>
              <w:tc>
                <w:tcPr>
                  <w:tcW w:w="360" w:type="dxa"/>
                  <w:tcBorders>
                    <w:top w:val="single" w:sz="4" w:space="0" w:color="000000"/>
                    <w:left w:val="single" w:sz="4" w:space="0" w:color="000000"/>
                    <w:bottom w:val="single" w:sz="4" w:space="0" w:color="000000"/>
                    <w:right w:val="single" w:sz="4" w:space="0" w:color="000000"/>
                  </w:tcBorders>
                  <w:vAlign w:val="center"/>
                </w:tcPr>
                <w:p w14:paraId="48FFE7E3" w14:textId="77777777" w:rsidR="007A0177" w:rsidRDefault="007A0177" w:rsidP="007A0177">
                  <w:pPr>
                    <w:jc w:val="center"/>
                    <w:rPr>
                      <w:b/>
                      <w:sz w:val="18"/>
                      <w:szCs w:val="18"/>
                    </w:rPr>
                  </w:pPr>
                </w:p>
              </w:tc>
              <w:tc>
                <w:tcPr>
                  <w:tcW w:w="3956" w:type="dxa"/>
                  <w:gridSpan w:val="2"/>
                  <w:tcBorders>
                    <w:left w:val="single" w:sz="4" w:space="0" w:color="000000"/>
                  </w:tcBorders>
                  <w:vAlign w:val="center"/>
                </w:tcPr>
                <w:p w14:paraId="1C6FDCCA" w14:textId="2A51E2B0" w:rsidR="007A0177" w:rsidRDefault="007A0177" w:rsidP="007A0177">
                  <w:pPr>
                    <w:rPr>
                      <w:sz w:val="18"/>
                      <w:szCs w:val="18"/>
                    </w:rPr>
                  </w:pPr>
                  <w:r>
                    <w:rPr>
                      <w:sz w:val="18"/>
                      <w:szCs w:val="18"/>
                    </w:rPr>
                    <w:t>Service Course for Non-Majors</w:t>
                  </w:r>
                </w:p>
              </w:tc>
            </w:tr>
            <w:tr w:rsidR="007A0177" w14:paraId="04E63907" w14:textId="77777777" w:rsidTr="00E14E00">
              <w:trPr>
                <w:trHeight w:val="20"/>
              </w:trPr>
              <w:tc>
                <w:tcPr>
                  <w:tcW w:w="360" w:type="dxa"/>
                  <w:tcBorders>
                    <w:top w:val="single" w:sz="4" w:space="0" w:color="000000"/>
                    <w:bottom w:val="single" w:sz="4" w:space="0" w:color="auto"/>
                  </w:tcBorders>
                  <w:vAlign w:val="center"/>
                </w:tcPr>
                <w:p w14:paraId="67EDBCB0" w14:textId="77777777" w:rsidR="007A0177" w:rsidRDefault="007A0177" w:rsidP="007A0177">
                  <w:pPr>
                    <w:jc w:val="center"/>
                    <w:rPr>
                      <w:sz w:val="6"/>
                      <w:szCs w:val="6"/>
                    </w:rPr>
                  </w:pPr>
                </w:p>
              </w:tc>
              <w:tc>
                <w:tcPr>
                  <w:tcW w:w="4032" w:type="dxa"/>
                  <w:tcBorders>
                    <w:left w:val="nil"/>
                  </w:tcBorders>
                  <w:vAlign w:val="center"/>
                </w:tcPr>
                <w:p w14:paraId="266C8ED8" w14:textId="77777777" w:rsidR="007A0177" w:rsidRDefault="007A0177" w:rsidP="007A0177">
                  <w:pPr>
                    <w:rPr>
                      <w:sz w:val="6"/>
                      <w:szCs w:val="6"/>
                    </w:rPr>
                  </w:pPr>
                </w:p>
              </w:tc>
              <w:tc>
                <w:tcPr>
                  <w:tcW w:w="360" w:type="dxa"/>
                  <w:tcBorders>
                    <w:top w:val="single" w:sz="4" w:space="0" w:color="000000"/>
                    <w:bottom w:val="single" w:sz="4" w:space="0" w:color="auto"/>
                  </w:tcBorders>
                  <w:vAlign w:val="center"/>
                </w:tcPr>
                <w:p w14:paraId="2DB0C551" w14:textId="77777777" w:rsidR="007A0177" w:rsidRDefault="007A0177" w:rsidP="007A0177">
                  <w:pPr>
                    <w:jc w:val="center"/>
                    <w:rPr>
                      <w:sz w:val="6"/>
                      <w:szCs w:val="6"/>
                    </w:rPr>
                  </w:pPr>
                </w:p>
              </w:tc>
              <w:tc>
                <w:tcPr>
                  <w:tcW w:w="3956" w:type="dxa"/>
                  <w:gridSpan w:val="2"/>
                  <w:tcBorders>
                    <w:left w:val="nil"/>
                  </w:tcBorders>
                  <w:vAlign w:val="center"/>
                </w:tcPr>
                <w:p w14:paraId="718E8DE3" w14:textId="77777777" w:rsidR="007A0177" w:rsidRDefault="007A0177" w:rsidP="007A0177">
                  <w:pPr>
                    <w:rPr>
                      <w:sz w:val="6"/>
                      <w:szCs w:val="6"/>
                    </w:rPr>
                  </w:pPr>
                </w:p>
              </w:tc>
            </w:tr>
            <w:tr w:rsidR="007A0177" w14:paraId="4EE3437B" w14:textId="77777777" w:rsidTr="00E14E00">
              <w:trPr>
                <w:trHeight w:val="140"/>
              </w:trPr>
              <w:tc>
                <w:tcPr>
                  <w:tcW w:w="360" w:type="dxa"/>
                  <w:tcBorders>
                    <w:top w:val="single" w:sz="4" w:space="0" w:color="auto"/>
                    <w:left w:val="single" w:sz="4" w:space="0" w:color="auto"/>
                    <w:bottom w:val="single" w:sz="4" w:space="0" w:color="auto"/>
                    <w:right w:val="single" w:sz="4" w:space="0" w:color="auto"/>
                  </w:tcBorders>
                  <w:vAlign w:val="center"/>
                </w:tcPr>
                <w:p w14:paraId="0F2662E4" w14:textId="3E09C668" w:rsidR="007A0177" w:rsidRDefault="006D4652" w:rsidP="007A0177">
                  <w:pPr>
                    <w:jc w:val="center"/>
                    <w:rPr>
                      <w:b/>
                      <w:sz w:val="18"/>
                      <w:szCs w:val="18"/>
                    </w:rPr>
                  </w:pPr>
                  <w:ins w:id="64" w:author="Windows User" w:date="2020-09-24T20:54:00Z">
                    <w:r>
                      <w:rPr>
                        <w:b/>
                        <w:sz w:val="18"/>
                        <w:szCs w:val="18"/>
                      </w:rPr>
                      <w:t>X</w:t>
                    </w:r>
                  </w:ins>
                </w:p>
              </w:tc>
              <w:tc>
                <w:tcPr>
                  <w:tcW w:w="4032" w:type="dxa"/>
                  <w:tcBorders>
                    <w:left w:val="single" w:sz="4" w:space="0" w:color="auto"/>
                    <w:right w:val="single" w:sz="4" w:space="0" w:color="auto"/>
                  </w:tcBorders>
                  <w:vAlign w:val="center"/>
                </w:tcPr>
                <w:p w14:paraId="4EAC71C9" w14:textId="43F865E9" w:rsidR="007A0177" w:rsidRDefault="007A0177" w:rsidP="007A0177">
                  <w:pPr>
                    <w:rPr>
                      <w:sz w:val="18"/>
                      <w:szCs w:val="18"/>
                    </w:rPr>
                  </w:pPr>
                  <w:r w:rsidRPr="008A183F">
                    <w:rPr>
                      <w:sz w:val="18"/>
                      <w:szCs w:val="18"/>
                    </w:rPr>
                    <w:t>Choose List Addition for</w:t>
                  </w:r>
                  <w:r>
                    <w:rPr>
                      <w:sz w:val="18"/>
                      <w:szCs w:val="18"/>
                    </w:rPr>
                    <w:t xml:space="preserve"> Major/Concentration</w:t>
                  </w:r>
                </w:p>
              </w:tc>
              <w:tc>
                <w:tcPr>
                  <w:tcW w:w="360" w:type="dxa"/>
                  <w:tcBorders>
                    <w:top w:val="single" w:sz="4" w:space="0" w:color="auto"/>
                    <w:left w:val="single" w:sz="4" w:space="0" w:color="auto"/>
                    <w:bottom w:val="single" w:sz="4" w:space="0" w:color="auto"/>
                    <w:right w:val="single" w:sz="4" w:space="0" w:color="auto"/>
                  </w:tcBorders>
                  <w:vAlign w:val="center"/>
                </w:tcPr>
                <w:p w14:paraId="48960542" w14:textId="77777777" w:rsidR="007A0177" w:rsidRDefault="007A0177" w:rsidP="007A0177">
                  <w:pPr>
                    <w:jc w:val="center"/>
                    <w:rPr>
                      <w:b/>
                      <w:sz w:val="18"/>
                      <w:szCs w:val="18"/>
                    </w:rPr>
                  </w:pPr>
                </w:p>
              </w:tc>
              <w:tc>
                <w:tcPr>
                  <w:tcW w:w="3956" w:type="dxa"/>
                  <w:gridSpan w:val="2"/>
                  <w:tcBorders>
                    <w:left w:val="single" w:sz="4" w:space="0" w:color="auto"/>
                  </w:tcBorders>
                  <w:vAlign w:val="center"/>
                </w:tcPr>
                <w:p w14:paraId="3E549BA1" w14:textId="4A56F960" w:rsidR="007A0177" w:rsidRDefault="007A0177" w:rsidP="007A0177">
                  <w:pPr>
                    <w:rPr>
                      <w:sz w:val="18"/>
                      <w:szCs w:val="18"/>
                    </w:rPr>
                  </w:pPr>
                  <w:r>
                    <w:rPr>
                      <w:sz w:val="18"/>
                      <w:szCs w:val="18"/>
                    </w:rPr>
                    <w:t>Prerequisite for Another Course</w:t>
                  </w:r>
                </w:p>
              </w:tc>
            </w:tr>
            <w:tr w:rsidR="007A0177" w:rsidRPr="008A183F" w14:paraId="4D50F81F" w14:textId="77777777" w:rsidTr="00E14E00">
              <w:trPr>
                <w:trHeight w:val="20"/>
              </w:trPr>
              <w:tc>
                <w:tcPr>
                  <w:tcW w:w="360" w:type="dxa"/>
                  <w:tcBorders>
                    <w:top w:val="single" w:sz="4" w:space="0" w:color="auto"/>
                    <w:bottom w:val="single" w:sz="4" w:space="0" w:color="auto"/>
                  </w:tcBorders>
                  <w:vAlign w:val="center"/>
                </w:tcPr>
                <w:p w14:paraId="4E2063BA" w14:textId="77777777" w:rsidR="007A0177" w:rsidRPr="008A183F" w:rsidRDefault="007A0177" w:rsidP="007A0177">
                  <w:pPr>
                    <w:jc w:val="center"/>
                    <w:rPr>
                      <w:b/>
                      <w:sz w:val="6"/>
                      <w:szCs w:val="6"/>
                    </w:rPr>
                  </w:pPr>
                </w:p>
              </w:tc>
              <w:tc>
                <w:tcPr>
                  <w:tcW w:w="4032" w:type="dxa"/>
                  <w:vAlign w:val="center"/>
                </w:tcPr>
                <w:p w14:paraId="4B9EBD26" w14:textId="77777777" w:rsidR="007A0177" w:rsidRPr="008A183F" w:rsidRDefault="007A0177" w:rsidP="007A0177">
                  <w:pPr>
                    <w:rPr>
                      <w:sz w:val="6"/>
                      <w:szCs w:val="6"/>
                    </w:rPr>
                  </w:pPr>
                </w:p>
              </w:tc>
              <w:tc>
                <w:tcPr>
                  <w:tcW w:w="360" w:type="dxa"/>
                  <w:tcBorders>
                    <w:top w:val="single" w:sz="4" w:space="0" w:color="auto"/>
                    <w:bottom w:val="single" w:sz="4" w:space="0" w:color="auto"/>
                  </w:tcBorders>
                  <w:vAlign w:val="center"/>
                </w:tcPr>
                <w:p w14:paraId="23CB27D5" w14:textId="77777777" w:rsidR="007A0177" w:rsidRPr="008A183F" w:rsidRDefault="007A0177" w:rsidP="007A0177">
                  <w:pPr>
                    <w:jc w:val="center"/>
                    <w:rPr>
                      <w:b/>
                      <w:sz w:val="6"/>
                      <w:szCs w:val="6"/>
                    </w:rPr>
                  </w:pPr>
                </w:p>
              </w:tc>
              <w:tc>
                <w:tcPr>
                  <w:tcW w:w="3956" w:type="dxa"/>
                  <w:gridSpan w:val="2"/>
                  <w:vAlign w:val="center"/>
                </w:tcPr>
                <w:p w14:paraId="43C3E5BA" w14:textId="77777777" w:rsidR="007A0177" w:rsidRPr="008A183F" w:rsidRDefault="007A0177" w:rsidP="007A0177">
                  <w:pPr>
                    <w:rPr>
                      <w:sz w:val="6"/>
                      <w:szCs w:val="6"/>
                    </w:rPr>
                  </w:pPr>
                </w:p>
              </w:tc>
            </w:tr>
            <w:tr w:rsidR="007A0177" w14:paraId="19082363" w14:textId="77777777" w:rsidTr="00E14E00">
              <w:trPr>
                <w:trHeight w:val="140"/>
              </w:trPr>
              <w:tc>
                <w:tcPr>
                  <w:tcW w:w="360" w:type="dxa"/>
                  <w:tcBorders>
                    <w:top w:val="single" w:sz="4" w:space="0" w:color="auto"/>
                    <w:left w:val="single" w:sz="4" w:space="0" w:color="auto"/>
                    <w:bottom w:val="single" w:sz="4" w:space="0" w:color="auto"/>
                    <w:right w:val="single" w:sz="4" w:space="0" w:color="auto"/>
                  </w:tcBorders>
                  <w:vAlign w:val="center"/>
                </w:tcPr>
                <w:p w14:paraId="3FDBBF22" w14:textId="77777777" w:rsidR="007A0177" w:rsidRDefault="007A0177" w:rsidP="007A0177">
                  <w:pPr>
                    <w:jc w:val="center"/>
                    <w:rPr>
                      <w:b/>
                      <w:sz w:val="18"/>
                      <w:szCs w:val="18"/>
                    </w:rPr>
                  </w:pPr>
                </w:p>
              </w:tc>
              <w:tc>
                <w:tcPr>
                  <w:tcW w:w="4032" w:type="dxa"/>
                  <w:tcBorders>
                    <w:left w:val="single" w:sz="4" w:space="0" w:color="auto"/>
                    <w:right w:val="single" w:sz="4" w:space="0" w:color="auto"/>
                  </w:tcBorders>
                  <w:vAlign w:val="center"/>
                </w:tcPr>
                <w:p w14:paraId="6C40575C" w14:textId="6D783703" w:rsidR="007A0177" w:rsidRDefault="007A0177" w:rsidP="007A0177">
                  <w:pPr>
                    <w:rPr>
                      <w:sz w:val="18"/>
                      <w:szCs w:val="18"/>
                    </w:rPr>
                  </w:pPr>
                  <w:r>
                    <w:rPr>
                      <w:sz w:val="18"/>
                      <w:szCs w:val="18"/>
                    </w:rPr>
                    <w:t>Major/Concentration Elective</w:t>
                  </w:r>
                </w:p>
              </w:tc>
              <w:tc>
                <w:tcPr>
                  <w:tcW w:w="360" w:type="dxa"/>
                  <w:tcBorders>
                    <w:top w:val="single" w:sz="4" w:space="0" w:color="auto"/>
                    <w:left w:val="single" w:sz="4" w:space="0" w:color="auto"/>
                    <w:bottom w:val="single" w:sz="4" w:space="0" w:color="auto"/>
                    <w:right w:val="single" w:sz="4" w:space="0" w:color="auto"/>
                  </w:tcBorders>
                  <w:vAlign w:val="center"/>
                </w:tcPr>
                <w:p w14:paraId="7B6466B8" w14:textId="77777777" w:rsidR="007A0177" w:rsidRDefault="007A0177" w:rsidP="007A0177">
                  <w:pPr>
                    <w:jc w:val="center"/>
                    <w:rPr>
                      <w:b/>
                      <w:sz w:val="18"/>
                      <w:szCs w:val="18"/>
                    </w:rPr>
                  </w:pPr>
                </w:p>
              </w:tc>
              <w:tc>
                <w:tcPr>
                  <w:tcW w:w="3956" w:type="dxa"/>
                  <w:gridSpan w:val="2"/>
                  <w:tcBorders>
                    <w:left w:val="single" w:sz="4" w:space="0" w:color="auto"/>
                  </w:tcBorders>
                  <w:vAlign w:val="center"/>
                </w:tcPr>
                <w:p w14:paraId="55C59C40" w14:textId="6CD54E92" w:rsidR="007A0177" w:rsidRDefault="007A0177" w:rsidP="007A0177">
                  <w:pPr>
                    <w:rPr>
                      <w:sz w:val="18"/>
                      <w:szCs w:val="18"/>
                    </w:rPr>
                  </w:pPr>
                  <w:r>
                    <w:rPr>
                      <w:sz w:val="18"/>
                      <w:szCs w:val="18"/>
                    </w:rPr>
                    <w:t>Apply Retroactively to Existing Majors/Minors</w:t>
                  </w:r>
                </w:p>
              </w:tc>
            </w:tr>
            <w:tr w:rsidR="007A0177" w:rsidRPr="008A183F" w14:paraId="7D46F500" w14:textId="77777777" w:rsidTr="00E14E00">
              <w:trPr>
                <w:gridAfter w:val="4"/>
                <w:wAfter w:w="8348" w:type="dxa"/>
                <w:trHeight w:val="288"/>
              </w:trPr>
              <w:tc>
                <w:tcPr>
                  <w:tcW w:w="360" w:type="dxa"/>
                  <w:vAlign w:val="center"/>
                </w:tcPr>
                <w:p w14:paraId="1104B957" w14:textId="77777777" w:rsidR="007A0177" w:rsidRPr="008A183F" w:rsidRDefault="007A0177" w:rsidP="007A0177">
                  <w:pPr>
                    <w:rPr>
                      <w:sz w:val="6"/>
                      <w:szCs w:val="6"/>
                    </w:rPr>
                  </w:pPr>
                </w:p>
              </w:tc>
            </w:tr>
            <w:tr w:rsidR="007A0177" w14:paraId="2091E22A" w14:textId="77777777" w:rsidTr="00E14E00">
              <w:trPr>
                <w:gridAfter w:val="1"/>
                <w:wAfter w:w="576" w:type="dxa"/>
                <w:trHeight w:val="140"/>
              </w:trPr>
              <w:tc>
                <w:tcPr>
                  <w:tcW w:w="360" w:type="dxa"/>
                  <w:tcBorders>
                    <w:top w:val="single" w:sz="4" w:space="0" w:color="auto"/>
                    <w:left w:val="single" w:sz="4" w:space="0" w:color="auto"/>
                    <w:bottom w:val="single" w:sz="4" w:space="0" w:color="auto"/>
                    <w:right w:val="single" w:sz="4" w:space="0" w:color="auto"/>
                  </w:tcBorders>
                  <w:vAlign w:val="center"/>
                </w:tcPr>
                <w:p w14:paraId="2C35F4F8" w14:textId="77777777" w:rsidR="007A0177" w:rsidRDefault="007A0177" w:rsidP="007A0177">
                  <w:pPr>
                    <w:jc w:val="center"/>
                    <w:rPr>
                      <w:b/>
                      <w:sz w:val="18"/>
                      <w:szCs w:val="18"/>
                    </w:rPr>
                  </w:pPr>
                </w:p>
              </w:tc>
              <w:tc>
                <w:tcPr>
                  <w:tcW w:w="7772" w:type="dxa"/>
                  <w:gridSpan w:val="3"/>
                  <w:tcBorders>
                    <w:left w:val="single" w:sz="4" w:space="0" w:color="auto"/>
                  </w:tcBorders>
                  <w:vAlign w:val="center"/>
                </w:tcPr>
                <w:p w14:paraId="7C59EACE" w14:textId="04F75E07" w:rsidR="007A0177" w:rsidRDefault="007A0177" w:rsidP="007A0177">
                  <w:pPr>
                    <w:rPr>
                      <w:sz w:val="18"/>
                      <w:szCs w:val="18"/>
                    </w:rPr>
                  </w:pPr>
                  <w:r>
                    <w:rPr>
                      <w:sz w:val="18"/>
                      <w:szCs w:val="18"/>
                    </w:rPr>
                    <w:t>General Education Status Requested*</w:t>
                  </w:r>
                </w:p>
              </w:tc>
            </w:tr>
          </w:tbl>
          <w:p w14:paraId="7FA0B745" w14:textId="77777777" w:rsidR="007A0177" w:rsidRDefault="007A0177" w:rsidP="007A0177">
            <w:pPr>
              <w:rPr>
                <w:b/>
                <w:sz w:val="6"/>
                <w:szCs w:val="6"/>
              </w:rPr>
            </w:pPr>
          </w:p>
          <w:p w14:paraId="53A3E05B" w14:textId="426D2E9C" w:rsidR="007A0177" w:rsidRDefault="007A0177" w:rsidP="007A0177">
            <w:pPr>
              <w:rPr>
                <w:i/>
                <w:sz w:val="16"/>
                <w:szCs w:val="16"/>
              </w:rPr>
            </w:pPr>
            <w:r>
              <w:rPr>
                <w:i/>
                <w:sz w:val="16"/>
                <w:szCs w:val="16"/>
              </w:rPr>
              <w:t>*If General Education status is being requested, complete the General Education Status Supplementary Form and submit a sample course syllabus and other supporting material(s) as necessary.</w:t>
            </w:r>
          </w:p>
        </w:tc>
      </w:tr>
      <w:tr w:rsidR="007A0177" w14:paraId="0011FB24" w14:textId="77777777" w:rsidTr="00D2399E">
        <w:trPr>
          <w:trHeight w:val="360"/>
          <w:jc w:val="center"/>
        </w:trPr>
        <w:tc>
          <w:tcPr>
            <w:tcW w:w="10800" w:type="dxa"/>
            <w:gridSpan w:val="2"/>
            <w:shd w:val="clear" w:color="auto" w:fill="B7B7B7"/>
            <w:vAlign w:val="center"/>
          </w:tcPr>
          <w:p w14:paraId="2559C61D" w14:textId="19813106" w:rsidR="007A0177" w:rsidRDefault="007A0177" w:rsidP="007A0177">
            <w:pPr>
              <w:rPr>
                <w:b/>
                <w:smallCaps/>
                <w:sz w:val="22"/>
                <w:szCs w:val="22"/>
              </w:rPr>
            </w:pPr>
            <w:r>
              <w:rPr>
                <w:b/>
                <w:smallCaps/>
                <w:sz w:val="22"/>
                <w:szCs w:val="22"/>
              </w:rPr>
              <w:t>Catalog Changes</w:t>
            </w:r>
          </w:p>
        </w:tc>
      </w:tr>
      <w:tr w:rsidR="007A0177" w14:paraId="1E521960" w14:textId="77777777" w:rsidTr="00D2399E">
        <w:trPr>
          <w:jc w:val="center"/>
        </w:trPr>
        <w:tc>
          <w:tcPr>
            <w:tcW w:w="10800" w:type="dxa"/>
            <w:gridSpan w:val="2"/>
            <w:tcBorders>
              <w:bottom w:val="single" w:sz="4" w:space="0" w:color="000000"/>
            </w:tcBorders>
            <w:tcMar>
              <w:top w:w="115" w:type="dxa"/>
              <w:left w:w="115" w:type="dxa"/>
              <w:bottom w:w="130" w:type="dxa"/>
              <w:right w:w="115" w:type="dxa"/>
            </w:tcMar>
          </w:tcPr>
          <w:p w14:paraId="55A13C11" w14:textId="6C94A342" w:rsidR="007A0177" w:rsidRDefault="007A0177" w:rsidP="007A0177">
            <w:pPr>
              <w:rPr>
                <w:sz w:val="18"/>
                <w:szCs w:val="18"/>
              </w:rPr>
            </w:pPr>
            <w:r>
              <w:rPr>
                <w:i/>
                <w:sz w:val="16"/>
                <w:szCs w:val="16"/>
              </w:rPr>
              <w:t>Provide information about catalog changes related to the addition of this course. Include information regarding where the course information should be added to the catalog; provide page number(s) from current catalog, if available, as reference. Catalog changes regarding General Education should be noted on the “General Education Status Supplementary” form.</w:t>
            </w:r>
          </w:p>
          <w:p w14:paraId="258A28E1" w14:textId="07A34298" w:rsidR="007A0177" w:rsidRDefault="007A0177" w:rsidP="007A0177"/>
          <w:p w14:paraId="1D3E6796" w14:textId="22DEB38B" w:rsidR="007A0177" w:rsidRDefault="007A0177" w:rsidP="007A0177">
            <w:r>
              <w:t>Department</w:t>
            </w:r>
          </w:p>
          <w:p w14:paraId="549AACDE" w14:textId="77777777" w:rsidR="007A0177" w:rsidRPr="00B92099" w:rsidRDefault="007A0177" w:rsidP="007A0177">
            <w:pPr>
              <w:rPr>
                <w:sz w:val="10"/>
                <w:szCs w:val="10"/>
              </w:rPr>
            </w:pPr>
          </w:p>
          <w:tbl>
            <w:tblPr>
              <w:tblStyle w:val="13"/>
              <w:tblW w:w="7384" w:type="dxa"/>
              <w:tblInd w:w="141" w:type="dxa"/>
              <w:tblLayout w:type="fixed"/>
              <w:tblLook w:val="0000" w:firstRow="0" w:lastRow="0" w:firstColumn="0" w:lastColumn="0" w:noHBand="0" w:noVBand="0"/>
            </w:tblPr>
            <w:tblGrid>
              <w:gridCol w:w="4144"/>
              <w:gridCol w:w="3240"/>
            </w:tblGrid>
            <w:tr w:rsidR="007A0177" w14:paraId="381057BC" w14:textId="77777777" w:rsidTr="00E14E00">
              <w:tc>
                <w:tcPr>
                  <w:tcW w:w="4144" w:type="dxa"/>
                  <w:vAlign w:val="bottom"/>
                </w:tcPr>
                <w:p w14:paraId="777345DE" w14:textId="7D3A8A13" w:rsidR="007A0177" w:rsidRDefault="007A0177" w:rsidP="007A0177">
                  <w:pPr>
                    <w:tabs>
                      <w:tab w:val="center" w:pos="4320"/>
                      <w:tab w:val="right" w:pos="8640"/>
                    </w:tabs>
                    <w:rPr>
                      <w:sz w:val="18"/>
                      <w:szCs w:val="18"/>
                    </w:rPr>
                  </w:pPr>
                  <w:r w:rsidRPr="00C14654">
                    <w:rPr>
                      <w:sz w:val="18"/>
                      <w:szCs w:val="18"/>
                    </w:rPr>
                    <w:t>Add to the list of course descriptions on page</w:t>
                  </w:r>
                  <w:r>
                    <w:rPr>
                      <w:sz w:val="18"/>
                      <w:szCs w:val="18"/>
                    </w:rPr>
                    <w:t>(s):</w:t>
                  </w:r>
                </w:p>
              </w:tc>
              <w:tc>
                <w:tcPr>
                  <w:tcW w:w="3240" w:type="dxa"/>
                  <w:tcBorders>
                    <w:bottom w:val="single" w:sz="4" w:space="0" w:color="auto"/>
                  </w:tcBorders>
                  <w:vAlign w:val="bottom"/>
                </w:tcPr>
                <w:p w14:paraId="1C4C5973" w14:textId="50BC10A5" w:rsidR="007A0177" w:rsidRDefault="006D4652" w:rsidP="007A0177">
                  <w:pPr>
                    <w:tabs>
                      <w:tab w:val="center" w:pos="4320"/>
                      <w:tab w:val="right" w:pos="8640"/>
                    </w:tabs>
                    <w:rPr>
                      <w:sz w:val="18"/>
                      <w:szCs w:val="18"/>
                    </w:rPr>
                  </w:pPr>
                  <w:ins w:id="65" w:author="Windows User" w:date="2020-09-24T20:55:00Z">
                    <w:r>
                      <w:rPr>
                        <w:sz w:val="18"/>
                        <w:szCs w:val="18"/>
                      </w:rPr>
                      <w:t>Pg. 263 (2019-2020 Catalog)</w:t>
                    </w:r>
                  </w:ins>
                </w:p>
              </w:tc>
            </w:tr>
          </w:tbl>
          <w:p w14:paraId="5400CB78" w14:textId="457C37D1" w:rsidR="007A0177" w:rsidRPr="00C14654" w:rsidRDefault="007A0177" w:rsidP="007A0177">
            <w:pPr>
              <w:rPr>
                <w:sz w:val="18"/>
                <w:szCs w:val="18"/>
              </w:rPr>
            </w:pPr>
          </w:p>
          <w:tbl>
            <w:tblPr>
              <w:tblStyle w:val="13"/>
              <w:tblW w:w="10361" w:type="dxa"/>
              <w:tblInd w:w="141" w:type="dxa"/>
              <w:tblLayout w:type="fixed"/>
              <w:tblLook w:val="0000" w:firstRow="0" w:lastRow="0" w:firstColumn="0" w:lastColumn="0" w:noHBand="0" w:noVBand="0"/>
            </w:tblPr>
            <w:tblGrid>
              <w:gridCol w:w="5771"/>
              <w:gridCol w:w="4590"/>
            </w:tblGrid>
            <w:tr w:rsidR="007A0177" w14:paraId="6C928084" w14:textId="77777777" w:rsidTr="00C90DF9">
              <w:tc>
                <w:tcPr>
                  <w:tcW w:w="5771" w:type="dxa"/>
                  <w:tcBorders>
                    <w:right w:val="single" w:sz="4" w:space="0" w:color="auto"/>
                  </w:tcBorders>
                  <w:vAlign w:val="bottom"/>
                </w:tcPr>
                <w:p w14:paraId="3D8A9FBF" w14:textId="03BE124E" w:rsidR="007A0177" w:rsidRPr="00B92099" w:rsidRDefault="007A0177" w:rsidP="007A0177">
                  <w:pPr>
                    <w:tabs>
                      <w:tab w:val="center" w:pos="4320"/>
                      <w:tab w:val="right" w:pos="8640"/>
                    </w:tabs>
                    <w:rPr>
                      <w:i/>
                      <w:sz w:val="18"/>
                      <w:szCs w:val="18"/>
                    </w:rPr>
                  </w:pPr>
                  <w:r w:rsidRPr="00B92099">
                    <w:rPr>
                      <w:sz w:val="18"/>
                      <w:szCs w:val="18"/>
                    </w:rPr>
                    <w:t>Add the number and title to the list(s) of courses (e.g., core major requirements</w:t>
                  </w:r>
                  <w:r>
                    <w:rPr>
                      <w:sz w:val="18"/>
                      <w:szCs w:val="18"/>
                    </w:rPr>
                    <w:t>*</w:t>
                  </w:r>
                  <w:r w:rsidRPr="00B92099">
                    <w:rPr>
                      <w:sz w:val="18"/>
                      <w:szCs w:val="18"/>
                    </w:rPr>
                    <w:t>; concentration requirements</w:t>
                  </w:r>
                  <w:r>
                    <w:rPr>
                      <w:sz w:val="18"/>
                      <w:szCs w:val="18"/>
                    </w:rPr>
                    <w:t>*</w:t>
                  </w:r>
                  <w:r w:rsidRPr="00B92099">
                    <w:rPr>
                      <w:sz w:val="18"/>
                      <w:szCs w:val="18"/>
                    </w:rPr>
                    <w:t xml:space="preserve">; choose lists) </w:t>
                  </w:r>
                  <w:r w:rsidRPr="00C14654">
                    <w:rPr>
                      <w:sz w:val="18"/>
                      <w:szCs w:val="18"/>
                    </w:rPr>
                    <w:t>on page</w:t>
                  </w:r>
                  <w:r>
                    <w:rPr>
                      <w:sz w:val="18"/>
                      <w:szCs w:val="18"/>
                    </w:rPr>
                    <w:t xml:space="preserve">(s): </w:t>
                  </w:r>
                  <w:r>
                    <w:rPr>
                      <w:i/>
                      <w:sz w:val="16"/>
                      <w:szCs w:val="16"/>
                    </w:rPr>
                    <w:t>Pl</w:t>
                  </w:r>
                  <w:r w:rsidRPr="00B92099">
                    <w:rPr>
                      <w:i/>
                      <w:sz w:val="16"/>
                      <w:szCs w:val="16"/>
                    </w:rPr>
                    <w:t>ease specif</w:t>
                  </w:r>
                  <w:r>
                    <w:rPr>
                      <w:i/>
                      <w:sz w:val="16"/>
                      <w:szCs w:val="16"/>
                    </w:rPr>
                    <w:t>y</w:t>
                  </w:r>
                  <w:r w:rsidRPr="00B92099">
                    <w:rPr>
                      <w:i/>
                      <w:sz w:val="16"/>
                      <w:szCs w:val="16"/>
                    </w:rPr>
                    <w:t xml:space="preserve"> which lists.</w:t>
                  </w:r>
                </w:p>
              </w:tc>
              <w:tc>
                <w:tcPr>
                  <w:tcW w:w="4590" w:type="dxa"/>
                  <w:tcBorders>
                    <w:top w:val="single" w:sz="4" w:space="0" w:color="auto"/>
                    <w:left w:val="single" w:sz="4" w:space="0" w:color="auto"/>
                    <w:bottom w:val="single" w:sz="4" w:space="0" w:color="auto"/>
                    <w:right w:val="single" w:sz="4" w:space="0" w:color="auto"/>
                  </w:tcBorders>
                </w:tcPr>
                <w:p w14:paraId="1BD38C5C" w14:textId="77777777" w:rsidR="006D4652" w:rsidRPr="00521BFB" w:rsidRDefault="006D4652" w:rsidP="006D4652">
                  <w:pPr>
                    <w:pStyle w:val="ListParagraph"/>
                    <w:numPr>
                      <w:ilvl w:val="0"/>
                      <w:numId w:val="3"/>
                    </w:numPr>
                    <w:tabs>
                      <w:tab w:val="center" w:pos="4320"/>
                      <w:tab w:val="right" w:pos="8640"/>
                    </w:tabs>
                    <w:rPr>
                      <w:ins w:id="66" w:author="Windows User" w:date="2020-09-24T20:54:00Z"/>
                      <w:sz w:val="18"/>
                      <w:szCs w:val="18"/>
                    </w:rPr>
                  </w:pPr>
                  <w:ins w:id="67" w:author="Windows User" w:date="2020-09-24T20:54:00Z">
                    <w:r w:rsidRPr="00521BFB">
                      <w:rPr>
                        <w:sz w:val="18"/>
                        <w:szCs w:val="18"/>
                      </w:rPr>
                      <w:t xml:space="preserve">GIS and </w:t>
                    </w:r>
                    <w:r>
                      <w:rPr>
                        <w:sz w:val="18"/>
                        <w:szCs w:val="18"/>
                      </w:rPr>
                      <w:t>Spatial Analysis</w:t>
                    </w:r>
                    <w:r w:rsidRPr="00521BFB">
                      <w:rPr>
                        <w:sz w:val="18"/>
                        <w:szCs w:val="18"/>
                      </w:rPr>
                      <w:t xml:space="preserve"> (UGYA) Concentration requirements</w:t>
                    </w:r>
                    <w:r>
                      <w:rPr>
                        <w:sz w:val="18"/>
                        <w:szCs w:val="18"/>
                      </w:rPr>
                      <w:t xml:space="preserve"> (pg. 254)</w:t>
                    </w:r>
                  </w:ins>
                </w:p>
                <w:p w14:paraId="1DBC7705" w14:textId="28052809" w:rsidR="006D4652" w:rsidRDefault="006D4652" w:rsidP="006D4652">
                  <w:pPr>
                    <w:pStyle w:val="ListParagraph"/>
                    <w:numPr>
                      <w:ilvl w:val="0"/>
                      <w:numId w:val="3"/>
                    </w:numPr>
                    <w:tabs>
                      <w:tab w:val="center" w:pos="4320"/>
                      <w:tab w:val="right" w:pos="8640"/>
                    </w:tabs>
                    <w:rPr>
                      <w:ins w:id="68" w:author="Windows User" w:date="2020-09-24T20:54:00Z"/>
                      <w:sz w:val="18"/>
                      <w:szCs w:val="18"/>
                    </w:rPr>
                  </w:pPr>
                  <w:ins w:id="69" w:author="Windows User" w:date="2020-09-24T20:54:00Z">
                    <w:r w:rsidRPr="00521BFB">
                      <w:rPr>
                        <w:sz w:val="18"/>
                        <w:szCs w:val="18"/>
                      </w:rPr>
                      <w:t xml:space="preserve">Environmental Studies and Sustainability </w:t>
                    </w:r>
                  </w:ins>
                  <w:ins w:id="70" w:author="Windows User" w:date="2020-09-24T22:09:00Z">
                    <w:r w:rsidR="00D01CF1">
                      <w:rPr>
                        <w:sz w:val="18"/>
                        <w:szCs w:val="18"/>
                      </w:rPr>
                      <w:t xml:space="preserve">major </w:t>
                    </w:r>
                  </w:ins>
                  <w:ins w:id="71" w:author="Windows User" w:date="2020-09-24T20:54:00Z">
                    <w:r w:rsidRPr="00521BFB">
                      <w:rPr>
                        <w:sz w:val="18"/>
                        <w:szCs w:val="18"/>
                      </w:rPr>
                      <w:t>related elective</w:t>
                    </w:r>
                    <w:r>
                      <w:rPr>
                        <w:sz w:val="18"/>
                        <w:szCs w:val="18"/>
                      </w:rPr>
                      <w:t xml:space="preserve"> (pg. 253)</w:t>
                    </w:r>
                  </w:ins>
                </w:p>
                <w:p w14:paraId="622ECD3C" w14:textId="01D8FD95" w:rsidR="006D4652" w:rsidRDefault="006D4652" w:rsidP="006D4652">
                  <w:pPr>
                    <w:pStyle w:val="ListParagraph"/>
                    <w:numPr>
                      <w:ilvl w:val="0"/>
                      <w:numId w:val="3"/>
                    </w:numPr>
                    <w:tabs>
                      <w:tab w:val="center" w:pos="4320"/>
                      <w:tab w:val="right" w:pos="8640"/>
                    </w:tabs>
                    <w:rPr>
                      <w:ins w:id="72" w:author="Windows User" w:date="2020-09-24T20:54:00Z"/>
                      <w:sz w:val="18"/>
                      <w:szCs w:val="18"/>
                    </w:rPr>
                  </w:pPr>
                  <w:ins w:id="73" w:author="Windows User" w:date="2020-09-24T20:54:00Z">
                    <w:r>
                      <w:rPr>
                        <w:sz w:val="18"/>
                        <w:szCs w:val="18"/>
                      </w:rPr>
                      <w:t xml:space="preserve">Environmental Science and Policy </w:t>
                    </w:r>
                  </w:ins>
                  <w:ins w:id="74" w:author="Windows User" w:date="2020-09-24T22:10:00Z">
                    <w:r w:rsidR="00D01CF1">
                      <w:rPr>
                        <w:sz w:val="18"/>
                        <w:szCs w:val="18"/>
                      </w:rPr>
                      <w:t xml:space="preserve">major </w:t>
                    </w:r>
                  </w:ins>
                  <w:ins w:id="75" w:author="Windows User" w:date="2020-09-24T20:54:00Z">
                    <w:r>
                      <w:rPr>
                        <w:sz w:val="18"/>
                        <w:szCs w:val="18"/>
                      </w:rPr>
                      <w:t xml:space="preserve">restrictive elective (in Policy and Planning) (pg. 282) </w:t>
                    </w:r>
                  </w:ins>
                </w:p>
                <w:p w14:paraId="38846F82" w14:textId="77777777" w:rsidR="006D4652" w:rsidRDefault="006D4652" w:rsidP="006D4652">
                  <w:pPr>
                    <w:pStyle w:val="ListParagraph"/>
                    <w:numPr>
                      <w:ilvl w:val="0"/>
                      <w:numId w:val="3"/>
                    </w:numPr>
                    <w:tabs>
                      <w:tab w:val="center" w:pos="4320"/>
                      <w:tab w:val="right" w:pos="8640"/>
                    </w:tabs>
                    <w:rPr>
                      <w:ins w:id="76" w:author="Windows User" w:date="2020-09-24T20:54:00Z"/>
                      <w:sz w:val="18"/>
                      <w:szCs w:val="18"/>
                    </w:rPr>
                  </w:pPr>
                  <w:ins w:id="77" w:author="Windows User" w:date="2020-09-24T20:54:00Z">
                    <w:r>
                      <w:rPr>
                        <w:sz w:val="18"/>
                        <w:szCs w:val="18"/>
                      </w:rPr>
                      <w:t>GIS Minor elective (pg. 257)</w:t>
                    </w:r>
                  </w:ins>
                </w:p>
                <w:p w14:paraId="4BB6999B" w14:textId="008C79EE" w:rsidR="006D4652" w:rsidRPr="00521BFB" w:rsidRDefault="006D4652" w:rsidP="006D4652">
                  <w:pPr>
                    <w:pStyle w:val="ListParagraph"/>
                    <w:numPr>
                      <w:ilvl w:val="0"/>
                      <w:numId w:val="3"/>
                    </w:numPr>
                    <w:tabs>
                      <w:tab w:val="center" w:pos="4320"/>
                      <w:tab w:val="right" w:pos="8640"/>
                    </w:tabs>
                    <w:rPr>
                      <w:ins w:id="78" w:author="Windows User" w:date="2020-09-24T20:54:00Z"/>
                      <w:sz w:val="18"/>
                      <w:szCs w:val="18"/>
                    </w:rPr>
                  </w:pPr>
                  <w:ins w:id="79" w:author="Windows User" w:date="2020-09-24T20:54:00Z">
                    <w:r>
                      <w:rPr>
                        <w:sz w:val="18"/>
                        <w:szCs w:val="18"/>
                      </w:rPr>
                      <w:t xml:space="preserve">Data Science Minor </w:t>
                    </w:r>
                    <w:r w:rsidR="00D01CF1">
                      <w:rPr>
                        <w:sz w:val="18"/>
                        <w:szCs w:val="18"/>
                      </w:rPr>
                      <w:t>required</w:t>
                    </w:r>
                  </w:ins>
                  <w:ins w:id="80" w:author="Windows User" w:date="2020-09-24T22:09:00Z">
                    <w:r w:rsidR="00D01CF1">
                      <w:rPr>
                        <w:sz w:val="18"/>
                        <w:szCs w:val="18"/>
                      </w:rPr>
                      <w:t xml:space="preserve"> </w:t>
                    </w:r>
                  </w:ins>
                  <w:ins w:id="81" w:author="Windows User" w:date="2020-09-24T20:54:00Z">
                    <w:r>
                      <w:rPr>
                        <w:sz w:val="18"/>
                        <w:szCs w:val="18"/>
                      </w:rPr>
                      <w:t>(TBD)</w:t>
                    </w:r>
                  </w:ins>
                </w:p>
                <w:p w14:paraId="0A1F4479" w14:textId="77777777" w:rsidR="007A0177" w:rsidRDefault="007A0177" w:rsidP="007A0177">
                  <w:pPr>
                    <w:tabs>
                      <w:tab w:val="center" w:pos="4320"/>
                      <w:tab w:val="right" w:pos="8640"/>
                    </w:tabs>
                    <w:rPr>
                      <w:sz w:val="18"/>
                      <w:szCs w:val="18"/>
                    </w:rPr>
                  </w:pPr>
                </w:p>
              </w:tc>
            </w:tr>
          </w:tbl>
          <w:p w14:paraId="27220D13" w14:textId="0B78E87A" w:rsidR="007A0177" w:rsidRDefault="007A0177" w:rsidP="007A0177">
            <w:pPr>
              <w:rPr>
                <w:i/>
                <w:sz w:val="16"/>
                <w:szCs w:val="16"/>
              </w:rPr>
            </w:pPr>
            <w:r>
              <w:rPr>
                <w:sz w:val="18"/>
                <w:szCs w:val="18"/>
              </w:rPr>
              <w:t xml:space="preserve">* </w:t>
            </w:r>
            <w:r>
              <w:rPr>
                <w:i/>
                <w:sz w:val="16"/>
                <w:szCs w:val="16"/>
              </w:rPr>
              <w:t>Note that new courses cannot be added to programs using just this form if the addition would change the number of courses or other descriptive information in the program. If that is the case, a program change log should also be submitted.</w:t>
            </w:r>
          </w:p>
          <w:p w14:paraId="387B4E70" w14:textId="77777777" w:rsidR="007A0177" w:rsidRPr="00C14654" w:rsidRDefault="007A0177" w:rsidP="007A0177">
            <w:pPr>
              <w:rPr>
                <w:sz w:val="18"/>
                <w:szCs w:val="18"/>
              </w:rPr>
            </w:pPr>
          </w:p>
          <w:p w14:paraId="667A93E0" w14:textId="76C748DD" w:rsidR="007A0177" w:rsidRDefault="007A0177" w:rsidP="007A0177">
            <w:pPr>
              <w:ind w:left="245"/>
            </w:pPr>
            <w:r w:rsidRPr="00B92099">
              <w:t xml:space="preserve">Other:  </w:t>
            </w:r>
          </w:p>
          <w:p w14:paraId="56434CC8" w14:textId="77777777" w:rsidR="007A0177" w:rsidRPr="00B92099" w:rsidRDefault="007A0177" w:rsidP="007A0177">
            <w:pPr>
              <w:ind w:left="245"/>
            </w:pPr>
          </w:p>
          <w:p w14:paraId="0E97A284" w14:textId="139A4EA5" w:rsidR="007A0177" w:rsidRDefault="007A0177" w:rsidP="007A0177">
            <w:r>
              <w:t>University-Wide</w:t>
            </w:r>
          </w:p>
          <w:p w14:paraId="21C7DD1F" w14:textId="77777777" w:rsidR="007A0177" w:rsidRPr="00B92099" w:rsidRDefault="007A0177" w:rsidP="007A0177">
            <w:pPr>
              <w:rPr>
                <w:sz w:val="10"/>
                <w:szCs w:val="10"/>
              </w:rPr>
            </w:pPr>
          </w:p>
          <w:tbl>
            <w:tblPr>
              <w:tblStyle w:val="13"/>
              <w:tblW w:w="10361" w:type="dxa"/>
              <w:tblInd w:w="141" w:type="dxa"/>
              <w:tblLayout w:type="fixed"/>
              <w:tblLook w:val="0000" w:firstRow="0" w:lastRow="0" w:firstColumn="0" w:lastColumn="0" w:noHBand="0" w:noVBand="0"/>
            </w:tblPr>
            <w:tblGrid>
              <w:gridCol w:w="5144"/>
              <w:gridCol w:w="5217"/>
            </w:tblGrid>
            <w:tr w:rsidR="007A0177" w14:paraId="38528809" w14:textId="77777777" w:rsidTr="00C90DF9">
              <w:tc>
                <w:tcPr>
                  <w:tcW w:w="5144" w:type="dxa"/>
                  <w:tcBorders>
                    <w:right w:val="single" w:sz="4" w:space="0" w:color="auto"/>
                  </w:tcBorders>
                  <w:vAlign w:val="bottom"/>
                </w:tcPr>
                <w:p w14:paraId="13E98D5F" w14:textId="2DD0DCBB" w:rsidR="007A0177" w:rsidRPr="00B92099" w:rsidRDefault="007A0177" w:rsidP="007A0177">
                  <w:pPr>
                    <w:tabs>
                      <w:tab w:val="center" w:pos="4320"/>
                      <w:tab w:val="right" w:pos="8640"/>
                    </w:tabs>
                    <w:rPr>
                      <w:i/>
                      <w:sz w:val="18"/>
                      <w:szCs w:val="18"/>
                    </w:rPr>
                  </w:pPr>
                  <w:r w:rsidRPr="00B92099">
                    <w:rPr>
                      <w:sz w:val="18"/>
                      <w:szCs w:val="18"/>
                    </w:rPr>
                    <w:t xml:space="preserve">Add the number and title to the list(s) of </w:t>
                  </w:r>
                  <w:r>
                    <w:rPr>
                      <w:sz w:val="18"/>
                      <w:szCs w:val="18"/>
                    </w:rPr>
                    <w:t xml:space="preserve">courses </w:t>
                  </w:r>
                  <w:r w:rsidRPr="00C14654">
                    <w:rPr>
                      <w:sz w:val="18"/>
                      <w:szCs w:val="18"/>
                    </w:rPr>
                    <w:t>on page</w:t>
                  </w:r>
                  <w:r>
                    <w:rPr>
                      <w:sz w:val="18"/>
                      <w:szCs w:val="18"/>
                    </w:rPr>
                    <w:t xml:space="preserve">(s): </w:t>
                  </w:r>
                  <w:r w:rsidRPr="00B92099">
                    <w:rPr>
                      <w:i/>
                      <w:sz w:val="16"/>
                      <w:szCs w:val="16"/>
                    </w:rPr>
                    <w:t>Please specif</w:t>
                  </w:r>
                  <w:r>
                    <w:rPr>
                      <w:i/>
                      <w:sz w:val="16"/>
                      <w:szCs w:val="16"/>
                    </w:rPr>
                    <w:t>y</w:t>
                  </w:r>
                  <w:r w:rsidRPr="00B92099">
                    <w:rPr>
                      <w:i/>
                      <w:sz w:val="16"/>
                      <w:szCs w:val="16"/>
                    </w:rPr>
                    <w:t xml:space="preserve"> which lists.</w:t>
                  </w:r>
                </w:p>
              </w:tc>
              <w:tc>
                <w:tcPr>
                  <w:tcW w:w="5217" w:type="dxa"/>
                  <w:tcBorders>
                    <w:top w:val="single" w:sz="4" w:space="0" w:color="auto"/>
                    <w:left w:val="single" w:sz="4" w:space="0" w:color="auto"/>
                    <w:bottom w:val="single" w:sz="4" w:space="0" w:color="auto"/>
                    <w:right w:val="single" w:sz="4" w:space="0" w:color="auto"/>
                  </w:tcBorders>
                </w:tcPr>
                <w:p w14:paraId="01E138F4" w14:textId="77777777" w:rsidR="007A0177" w:rsidRDefault="007A0177" w:rsidP="007A0177">
                  <w:pPr>
                    <w:tabs>
                      <w:tab w:val="center" w:pos="4320"/>
                      <w:tab w:val="right" w:pos="8640"/>
                    </w:tabs>
                    <w:rPr>
                      <w:sz w:val="18"/>
                      <w:szCs w:val="18"/>
                    </w:rPr>
                  </w:pPr>
                </w:p>
              </w:tc>
            </w:tr>
          </w:tbl>
          <w:p w14:paraId="1B719D02" w14:textId="2F76DAD5" w:rsidR="007A0177" w:rsidRDefault="007A0177" w:rsidP="007A0177">
            <w:pPr>
              <w:keepNext/>
              <w:keepLines/>
            </w:pPr>
          </w:p>
          <w:p w14:paraId="404EFBE8" w14:textId="30BAEED8" w:rsidR="007A0177" w:rsidRDefault="007A0177" w:rsidP="007A0177">
            <w:pPr>
              <w:keepNext/>
              <w:keepLines/>
              <w:ind w:left="245"/>
            </w:pPr>
            <w:r>
              <w:t xml:space="preserve">Other:  </w:t>
            </w:r>
          </w:p>
          <w:p w14:paraId="3122C7A7" w14:textId="77777777" w:rsidR="007A0177" w:rsidRDefault="007A0177" w:rsidP="007A0177"/>
        </w:tc>
      </w:tr>
      <w:tr w:rsidR="007A0177" w14:paraId="164ED1BD" w14:textId="77777777" w:rsidTr="00D2399E">
        <w:trPr>
          <w:trHeight w:val="360"/>
          <w:jc w:val="center"/>
        </w:trPr>
        <w:tc>
          <w:tcPr>
            <w:tcW w:w="10800" w:type="dxa"/>
            <w:gridSpan w:val="2"/>
            <w:shd w:val="clear" w:color="auto" w:fill="B7B7B7"/>
            <w:vAlign w:val="center"/>
          </w:tcPr>
          <w:p w14:paraId="2FBA39F9" w14:textId="40B0B3B9" w:rsidR="007A0177" w:rsidRDefault="007A0177" w:rsidP="007A0177">
            <w:pPr>
              <w:keepNext/>
              <w:keepLines/>
              <w:rPr>
                <w:b/>
                <w:smallCaps/>
                <w:sz w:val="22"/>
                <w:szCs w:val="22"/>
              </w:rPr>
            </w:pPr>
            <w:r>
              <w:rPr>
                <w:b/>
                <w:smallCaps/>
                <w:sz w:val="22"/>
                <w:szCs w:val="22"/>
              </w:rPr>
              <w:lastRenderedPageBreak/>
              <w:t>Notifications</w:t>
            </w:r>
          </w:p>
        </w:tc>
      </w:tr>
      <w:tr w:rsidR="007A0177" w14:paraId="58F07C78" w14:textId="77777777" w:rsidTr="00E14E00">
        <w:trPr>
          <w:trHeight w:val="5328"/>
          <w:jc w:val="center"/>
        </w:trPr>
        <w:tc>
          <w:tcPr>
            <w:tcW w:w="10800" w:type="dxa"/>
            <w:gridSpan w:val="2"/>
            <w:tcBorders>
              <w:top w:val="single" w:sz="4" w:space="0" w:color="000000"/>
              <w:bottom w:val="single" w:sz="4" w:space="0" w:color="000000"/>
            </w:tcBorders>
            <w:tcMar>
              <w:top w:w="115" w:type="dxa"/>
              <w:left w:w="115" w:type="dxa"/>
              <w:bottom w:w="130" w:type="dxa"/>
              <w:right w:w="115" w:type="dxa"/>
            </w:tcMar>
          </w:tcPr>
          <w:p w14:paraId="2341C225" w14:textId="77777777" w:rsidR="007A0177" w:rsidRDefault="007A0177" w:rsidP="007A0177">
            <w:pPr>
              <w:spacing w:before="120"/>
              <w:jc w:val="both"/>
            </w:pPr>
            <w:r>
              <w:t>Home Department and Dean Acknowledgements</w:t>
            </w:r>
          </w:p>
          <w:p w14:paraId="2EAE525F" w14:textId="52555561" w:rsidR="007A0177" w:rsidRDefault="007A0177" w:rsidP="007A0177">
            <w:pPr>
              <w:rPr>
                <w:i/>
                <w:sz w:val="16"/>
                <w:szCs w:val="16"/>
              </w:rPr>
            </w:pPr>
            <w:r>
              <w:rPr>
                <w:i/>
                <w:sz w:val="16"/>
                <w:szCs w:val="16"/>
              </w:rPr>
              <w:t xml:space="preserve">Anyone submitting a log to the University Curriculum Committee is required to notify the home department’s chair, the chair or designee of the home department’s curriculum committee, and one of the academic deans (home department preferred) for their acknowledgements before the log goes to the All University Committee for distribution to UCC. </w:t>
            </w:r>
          </w:p>
          <w:p w14:paraId="5D05D97B" w14:textId="77777777" w:rsidR="007A0177" w:rsidRDefault="007A0177" w:rsidP="007A0177">
            <w:pPr>
              <w:rPr>
                <w:i/>
                <w:sz w:val="16"/>
                <w:szCs w:val="16"/>
              </w:rPr>
            </w:pPr>
          </w:p>
          <w:p w14:paraId="4910F8F1" w14:textId="6456E5AA" w:rsidR="007A0177" w:rsidRPr="00E14E00" w:rsidRDefault="007A0177" w:rsidP="007A0177">
            <w:pPr>
              <w:rPr>
                <w:i/>
                <w:sz w:val="16"/>
                <w:szCs w:val="16"/>
              </w:rPr>
            </w:pPr>
            <w:r>
              <w:rPr>
                <w:i/>
                <w:sz w:val="16"/>
                <w:szCs w:val="16"/>
              </w:rPr>
              <w:t>Home departments and deans have two weeks to acknowledge a log after which time the log without acknowledgement may still go to AUC for distribution to UCC. Note that the home department will be invited to subcommittee and full committee discussions of the log, whether or not they submit the log themselves and whether or not they acknowledge the log.</w:t>
            </w:r>
          </w:p>
          <w:p w14:paraId="22079CB4" w14:textId="77777777" w:rsidR="007A0177" w:rsidRDefault="007A0177" w:rsidP="007A0177"/>
          <w:tbl>
            <w:tblPr>
              <w:tblStyle w:val="TableGrid"/>
              <w:tblW w:w="0" w:type="auto"/>
              <w:tblBorders>
                <w:top w:val="none" w:sz="0" w:space="0" w:color="auto"/>
                <w:left w:val="none" w:sz="0" w:space="0" w:color="auto"/>
                <w:bottom w:val="none" w:sz="0" w:space="0" w:color="auto"/>
                <w:insideV w:val="none" w:sz="0" w:space="0" w:color="auto"/>
              </w:tblBorders>
              <w:tblLayout w:type="fixed"/>
              <w:tblLook w:val="04A0" w:firstRow="1" w:lastRow="0" w:firstColumn="1" w:lastColumn="0" w:noHBand="0" w:noVBand="1"/>
            </w:tblPr>
            <w:tblGrid>
              <w:gridCol w:w="2312"/>
              <w:gridCol w:w="5760"/>
            </w:tblGrid>
            <w:tr w:rsidR="007A0177" w14:paraId="7D4F3A3D" w14:textId="77777777" w:rsidTr="00535FCB">
              <w:tc>
                <w:tcPr>
                  <w:tcW w:w="2312" w:type="dxa"/>
                  <w:tcBorders>
                    <w:top w:val="nil"/>
                    <w:bottom w:val="nil"/>
                  </w:tcBorders>
                </w:tcPr>
                <w:p w14:paraId="191377AA" w14:textId="77777777" w:rsidR="007A0177" w:rsidRDefault="007A0177" w:rsidP="007A0177">
                  <w:r>
                    <w:t xml:space="preserve">Home Department(s): </w:t>
                  </w:r>
                </w:p>
              </w:tc>
              <w:tc>
                <w:tcPr>
                  <w:tcW w:w="5760" w:type="dxa"/>
                  <w:tcBorders>
                    <w:top w:val="nil"/>
                    <w:bottom w:val="single" w:sz="4" w:space="0" w:color="auto"/>
                    <w:right w:val="nil"/>
                  </w:tcBorders>
                </w:tcPr>
                <w:p w14:paraId="1AE2792C" w14:textId="6E9BE71E" w:rsidR="007A0177" w:rsidRDefault="006D4652" w:rsidP="007A0177">
                  <w:ins w:id="82" w:author="Windows User" w:date="2020-09-24T20:55:00Z">
                    <w:r>
                      <w:t>Geography</w:t>
                    </w:r>
                  </w:ins>
                </w:p>
              </w:tc>
            </w:tr>
            <w:tr w:rsidR="007A0177" w14:paraId="4A9C8CF2" w14:textId="77777777" w:rsidTr="00535FCB">
              <w:tc>
                <w:tcPr>
                  <w:tcW w:w="2312" w:type="dxa"/>
                  <w:tcBorders>
                    <w:top w:val="nil"/>
                    <w:bottom w:val="nil"/>
                  </w:tcBorders>
                </w:tcPr>
                <w:p w14:paraId="637A2B45" w14:textId="77777777" w:rsidR="007A0177" w:rsidRDefault="007A0177" w:rsidP="007A0177"/>
              </w:tc>
              <w:tc>
                <w:tcPr>
                  <w:tcW w:w="5760" w:type="dxa"/>
                  <w:tcBorders>
                    <w:top w:val="single" w:sz="4" w:space="0" w:color="auto"/>
                    <w:bottom w:val="nil"/>
                    <w:right w:val="nil"/>
                  </w:tcBorders>
                </w:tcPr>
                <w:p w14:paraId="60DAF2AC" w14:textId="77777777" w:rsidR="007A0177" w:rsidRDefault="007A0177" w:rsidP="007A0177"/>
              </w:tc>
            </w:tr>
            <w:tr w:rsidR="007A0177" w14:paraId="7124BE51" w14:textId="77777777" w:rsidTr="00535FCB">
              <w:tc>
                <w:tcPr>
                  <w:tcW w:w="2312" w:type="dxa"/>
                  <w:tcBorders>
                    <w:top w:val="nil"/>
                  </w:tcBorders>
                </w:tcPr>
                <w:p w14:paraId="72D7FF4C" w14:textId="77777777" w:rsidR="007A0177" w:rsidRDefault="007A0177" w:rsidP="007A0177">
                  <w:r>
                    <w:t>Date of Notification*:</w:t>
                  </w:r>
                </w:p>
              </w:tc>
              <w:tc>
                <w:tcPr>
                  <w:tcW w:w="5760" w:type="dxa"/>
                  <w:tcBorders>
                    <w:top w:val="nil"/>
                    <w:bottom w:val="single" w:sz="4" w:space="0" w:color="auto"/>
                    <w:right w:val="nil"/>
                  </w:tcBorders>
                </w:tcPr>
                <w:p w14:paraId="6369E937" w14:textId="467311F3" w:rsidR="007A0177" w:rsidRDefault="007A0177" w:rsidP="007A0177"/>
              </w:tc>
            </w:tr>
          </w:tbl>
          <w:p w14:paraId="29A61360" w14:textId="77777777" w:rsidR="007A0177" w:rsidRDefault="007A0177" w:rsidP="007A0177"/>
          <w:tbl>
            <w:tblPr>
              <w:tblStyle w:val="TableGrid"/>
              <w:tblW w:w="8515" w:type="dxa"/>
              <w:tblInd w:w="540" w:type="dxa"/>
              <w:tblLayout w:type="fixed"/>
              <w:tblLook w:val="04A0" w:firstRow="1" w:lastRow="0" w:firstColumn="1" w:lastColumn="0" w:noHBand="0" w:noVBand="1"/>
            </w:tblPr>
            <w:tblGrid>
              <w:gridCol w:w="288"/>
              <w:gridCol w:w="8227"/>
            </w:tblGrid>
            <w:tr w:rsidR="007A0177" w14:paraId="5BA89B4E" w14:textId="77777777" w:rsidTr="00535FCB">
              <w:trPr>
                <w:trHeight w:val="288"/>
              </w:trPr>
              <w:tc>
                <w:tcPr>
                  <w:tcW w:w="288" w:type="dxa"/>
                  <w:tcBorders>
                    <w:bottom w:val="single" w:sz="4" w:space="0" w:color="auto"/>
                    <w:right w:val="single" w:sz="4" w:space="0" w:color="auto"/>
                  </w:tcBorders>
                </w:tcPr>
                <w:p w14:paraId="63421DB8" w14:textId="77777777" w:rsidR="007A0177" w:rsidRDefault="007A0177" w:rsidP="007A0177"/>
              </w:tc>
              <w:tc>
                <w:tcPr>
                  <w:tcW w:w="8227" w:type="dxa"/>
                  <w:tcBorders>
                    <w:top w:val="nil"/>
                    <w:left w:val="single" w:sz="4" w:space="0" w:color="auto"/>
                    <w:bottom w:val="nil"/>
                    <w:right w:val="nil"/>
                  </w:tcBorders>
                  <w:vAlign w:val="center"/>
                </w:tcPr>
                <w:p w14:paraId="7A7AFF7F" w14:textId="4F50605F" w:rsidR="007A0177" w:rsidRDefault="007A0177" w:rsidP="007A0177">
                  <w:r>
                    <w:t xml:space="preserve">Acknowledgement** by Home Department Chair </w:t>
                  </w:r>
                </w:p>
              </w:tc>
            </w:tr>
            <w:tr w:rsidR="007A0177" w14:paraId="5F84EACC" w14:textId="77777777" w:rsidTr="00535FCB">
              <w:trPr>
                <w:trHeight w:val="27"/>
              </w:trPr>
              <w:tc>
                <w:tcPr>
                  <w:tcW w:w="288" w:type="dxa"/>
                  <w:tcBorders>
                    <w:left w:val="nil"/>
                    <w:right w:val="nil"/>
                  </w:tcBorders>
                </w:tcPr>
                <w:p w14:paraId="6E5AD607" w14:textId="77777777" w:rsidR="007A0177" w:rsidRPr="00525618" w:rsidRDefault="007A0177" w:rsidP="007A0177">
                  <w:pPr>
                    <w:rPr>
                      <w:sz w:val="8"/>
                      <w:szCs w:val="8"/>
                    </w:rPr>
                  </w:pPr>
                </w:p>
              </w:tc>
              <w:tc>
                <w:tcPr>
                  <w:tcW w:w="8227" w:type="dxa"/>
                  <w:tcBorders>
                    <w:top w:val="nil"/>
                    <w:left w:val="nil"/>
                    <w:bottom w:val="nil"/>
                    <w:right w:val="nil"/>
                  </w:tcBorders>
                  <w:vAlign w:val="center"/>
                </w:tcPr>
                <w:p w14:paraId="2DD1AA74" w14:textId="77777777" w:rsidR="007A0177" w:rsidRPr="00525618" w:rsidRDefault="007A0177" w:rsidP="007A0177">
                  <w:pPr>
                    <w:rPr>
                      <w:sz w:val="8"/>
                      <w:szCs w:val="8"/>
                    </w:rPr>
                  </w:pPr>
                </w:p>
              </w:tc>
            </w:tr>
            <w:tr w:rsidR="007A0177" w14:paraId="67C31598" w14:textId="77777777" w:rsidTr="00535FCB">
              <w:trPr>
                <w:trHeight w:val="288"/>
              </w:trPr>
              <w:tc>
                <w:tcPr>
                  <w:tcW w:w="288" w:type="dxa"/>
                  <w:tcBorders>
                    <w:bottom w:val="single" w:sz="4" w:space="0" w:color="auto"/>
                  </w:tcBorders>
                </w:tcPr>
                <w:p w14:paraId="093078F7" w14:textId="77777777" w:rsidR="007A0177" w:rsidRDefault="007A0177" w:rsidP="007A0177"/>
              </w:tc>
              <w:tc>
                <w:tcPr>
                  <w:tcW w:w="8227" w:type="dxa"/>
                  <w:tcBorders>
                    <w:top w:val="nil"/>
                    <w:bottom w:val="nil"/>
                    <w:right w:val="nil"/>
                  </w:tcBorders>
                  <w:vAlign w:val="center"/>
                </w:tcPr>
                <w:p w14:paraId="239D61F1" w14:textId="061C6DD0" w:rsidR="007A0177" w:rsidRDefault="007A0177" w:rsidP="007A0177">
                  <w:r>
                    <w:t>Acknowledgement** by Home Department Curriculum Committee Chair or Designee</w:t>
                  </w:r>
                </w:p>
              </w:tc>
            </w:tr>
            <w:tr w:rsidR="007A0177" w:rsidRPr="00525618" w14:paraId="70D29E37" w14:textId="77777777" w:rsidTr="00535FCB">
              <w:trPr>
                <w:trHeight w:val="20"/>
              </w:trPr>
              <w:tc>
                <w:tcPr>
                  <w:tcW w:w="288" w:type="dxa"/>
                  <w:tcBorders>
                    <w:left w:val="nil"/>
                    <w:right w:val="nil"/>
                  </w:tcBorders>
                </w:tcPr>
                <w:p w14:paraId="42204727" w14:textId="77777777" w:rsidR="007A0177" w:rsidRPr="00525618" w:rsidRDefault="007A0177" w:rsidP="007A0177">
                  <w:pPr>
                    <w:rPr>
                      <w:sz w:val="8"/>
                      <w:szCs w:val="8"/>
                    </w:rPr>
                  </w:pPr>
                </w:p>
              </w:tc>
              <w:tc>
                <w:tcPr>
                  <w:tcW w:w="8227" w:type="dxa"/>
                  <w:tcBorders>
                    <w:top w:val="nil"/>
                    <w:left w:val="nil"/>
                    <w:bottom w:val="nil"/>
                    <w:right w:val="nil"/>
                  </w:tcBorders>
                  <w:vAlign w:val="center"/>
                </w:tcPr>
                <w:p w14:paraId="6B568253" w14:textId="77777777" w:rsidR="007A0177" w:rsidRPr="00525618" w:rsidRDefault="007A0177" w:rsidP="007A0177">
                  <w:pPr>
                    <w:rPr>
                      <w:sz w:val="8"/>
                      <w:szCs w:val="8"/>
                    </w:rPr>
                  </w:pPr>
                </w:p>
              </w:tc>
            </w:tr>
            <w:tr w:rsidR="007A0177" w14:paraId="2461304B" w14:textId="77777777" w:rsidTr="00535FCB">
              <w:trPr>
                <w:trHeight w:val="288"/>
              </w:trPr>
              <w:tc>
                <w:tcPr>
                  <w:tcW w:w="288" w:type="dxa"/>
                </w:tcPr>
                <w:p w14:paraId="5B0C8BC1" w14:textId="77777777" w:rsidR="007A0177" w:rsidRDefault="007A0177" w:rsidP="007A0177"/>
              </w:tc>
              <w:tc>
                <w:tcPr>
                  <w:tcW w:w="8227" w:type="dxa"/>
                  <w:tcBorders>
                    <w:top w:val="nil"/>
                    <w:bottom w:val="nil"/>
                    <w:right w:val="nil"/>
                  </w:tcBorders>
                  <w:vAlign w:val="center"/>
                </w:tcPr>
                <w:p w14:paraId="0B5A5AFC" w14:textId="6288F94D" w:rsidR="007A0177" w:rsidRDefault="007A0177" w:rsidP="007A0177">
                  <w:r>
                    <w:t xml:space="preserve">Acknowledgement** by Academic Dean </w:t>
                  </w:r>
                  <w:r w:rsidRPr="00977045">
                    <w:rPr>
                      <w:i/>
                    </w:rPr>
                    <w:t>(Home De</w:t>
                  </w:r>
                  <w:r>
                    <w:rPr>
                      <w:i/>
                    </w:rPr>
                    <w:t>partment Dean P</w:t>
                  </w:r>
                  <w:r w:rsidRPr="00977045">
                    <w:rPr>
                      <w:i/>
                    </w:rPr>
                    <w:t>referred)</w:t>
                  </w:r>
                </w:p>
              </w:tc>
            </w:tr>
          </w:tbl>
          <w:p w14:paraId="3F86704F" w14:textId="77777777" w:rsidR="007A0177" w:rsidRPr="00A75AD5" w:rsidRDefault="007A0177" w:rsidP="007A0177">
            <w:pPr>
              <w:rPr>
                <w:sz w:val="8"/>
                <w:szCs w:val="8"/>
              </w:rPr>
            </w:pPr>
          </w:p>
          <w:p w14:paraId="704235FC" w14:textId="77777777" w:rsidR="007A0177" w:rsidRDefault="007A0177" w:rsidP="007A0177">
            <w:pPr>
              <w:keepNext/>
              <w:keepLines/>
              <w:rPr>
                <w:i/>
                <w:sz w:val="16"/>
                <w:szCs w:val="16"/>
              </w:rPr>
            </w:pPr>
            <w:r w:rsidRPr="002831A6">
              <w:rPr>
                <w:i/>
                <w:sz w:val="16"/>
                <w:szCs w:val="16"/>
              </w:rPr>
              <w:t xml:space="preserve">*Submitters </w:t>
            </w:r>
            <w:r>
              <w:rPr>
                <w:i/>
                <w:sz w:val="16"/>
                <w:szCs w:val="16"/>
              </w:rPr>
              <w:t>should submit a copy (PDF preferred) of the email notification message(s) with the log submission to AUC. If home departments are submitting the log (and thus signing this form), no email notification for the home department’s chair or curriculum committee chair or designee is necessary, but email notification to the dean is. There is no need to submit a record of acknowledgement, but submitters are advised to keep records of correspondence regarding these logs.</w:t>
            </w:r>
          </w:p>
          <w:p w14:paraId="33E8D6D6" w14:textId="77777777" w:rsidR="007A0177" w:rsidRDefault="007A0177" w:rsidP="007A0177">
            <w:pPr>
              <w:keepNext/>
              <w:keepLines/>
              <w:rPr>
                <w:i/>
                <w:sz w:val="16"/>
                <w:szCs w:val="16"/>
              </w:rPr>
            </w:pPr>
          </w:p>
          <w:p w14:paraId="523FECAC" w14:textId="0A6FE126" w:rsidR="007A0177" w:rsidRDefault="007A0177" w:rsidP="007A0177">
            <w:pPr>
              <w:keepNext/>
              <w:keepLines/>
              <w:rPr>
                <w:sz w:val="18"/>
                <w:szCs w:val="18"/>
              </w:rPr>
            </w:pPr>
            <w:r>
              <w:rPr>
                <w:i/>
                <w:sz w:val="16"/>
                <w:szCs w:val="16"/>
              </w:rPr>
              <w:t>** Only check these boxes if acknowledgement has been received. Home departments submitting logs for their own courses/programs should check these boxes, presuming that the departmental curriculum committee chair and department chair have reviewed the log.</w:t>
            </w:r>
          </w:p>
          <w:p w14:paraId="0DADA06F" w14:textId="612EBFD3" w:rsidR="007A0177" w:rsidRDefault="007A0177" w:rsidP="007A0177">
            <w:pPr>
              <w:keepNext/>
              <w:keepLines/>
              <w:rPr>
                <w:sz w:val="2"/>
                <w:szCs w:val="2"/>
              </w:rPr>
            </w:pPr>
            <w:r>
              <w:rPr>
                <w:sz w:val="18"/>
                <w:szCs w:val="18"/>
              </w:rPr>
              <w:t xml:space="preserve"> </w:t>
            </w:r>
          </w:p>
        </w:tc>
      </w:tr>
      <w:tr w:rsidR="007A0177" w14:paraId="04E3E17F" w14:textId="77777777" w:rsidTr="00D2399E">
        <w:trPr>
          <w:jc w:val="center"/>
        </w:trPr>
        <w:tc>
          <w:tcPr>
            <w:tcW w:w="10800" w:type="dxa"/>
            <w:gridSpan w:val="2"/>
            <w:tcBorders>
              <w:top w:val="single" w:sz="4" w:space="0" w:color="000000"/>
              <w:bottom w:val="single" w:sz="4" w:space="0" w:color="000000"/>
            </w:tcBorders>
            <w:tcMar>
              <w:top w:w="115" w:type="dxa"/>
              <w:left w:w="115" w:type="dxa"/>
              <w:bottom w:w="130" w:type="dxa"/>
              <w:right w:w="115" w:type="dxa"/>
            </w:tcMar>
          </w:tcPr>
          <w:p w14:paraId="7C39DD11" w14:textId="77777777" w:rsidR="007A0177" w:rsidRDefault="007A0177" w:rsidP="007A0177">
            <w:pPr>
              <w:spacing w:before="120"/>
            </w:pPr>
            <w:r>
              <w:t>Affected Departments/Programs</w:t>
            </w:r>
          </w:p>
          <w:p w14:paraId="52E2D142" w14:textId="77777777" w:rsidR="007A0177" w:rsidRPr="000E01EC" w:rsidRDefault="007A0177" w:rsidP="007A0177">
            <w:pPr>
              <w:rPr>
                <w:i/>
                <w:sz w:val="16"/>
                <w:szCs w:val="16"/>
              </w:rPr>
            </w:pPr>
            <w:r>
              <w:rPr>
                <w:i/>
                <w:sz w:val="16"/>
                <w:szCs w:val="16"/>
              </w:rPr>
              <w:t>Persons</w:t>
            </w:r>
            <w:r w:rsidRPr="000E01EC">
              <w:rPr>
                <w:i/>
                <w:sz w:val="16"/>
                <w:szCs w:val="16"/>
              </w:rPr>
              <w:t xml:space="preserve"> submitting logs to the </w:t>
            </w:r>
            <w:r>
              <w:rPr>
                <w:i/>
                <w:sz w:val="16"/>
                <w:szCs w:val="16"/>
              </w:rPr>
              <w:t xml:space="preserve">University </w:t>
            </w:r>
            <w:r w:rsidRPr="000E01EC">
              <w:rPr>
                <w:i/>
                <w:sz w:val="16"/>
                <w:szCs w:val="16"/>
              </w:rPr>
              <w:t>Curriculum Committee are required to notify the chair of another department</w:t>
            </w:r>
            <w:r>
              <w:rPr>
                <w:i/>
                <w:sz w:val="16"/>
                <w:szCs w:val="16"/>
              </w:rPr>
              <w:t>/program</w:t>
            </w:r>
            <w:r w:rsidRPr="000E01EC">
              <w:rPr>
                <w:i/>
                <w:sz w:val="16"/>
                <w:szCs w:val="16"/>
              </w:rPr>
              <w:t xml:space="preserve"> if the log </w:t>
            </w:r>
          </w:p>
          <w:p w14:paraId="6282A305" w14:textId="77777777" w:rsidR="007A0177" w:rsidRPr="000E01EC" w:rsidRDefault="007A0177" w:rsidP="007A0177">
            <w:pPr>
              <w:pStyle w:val="ListParagraph"/>
              <w:numPr>
                <w:ilvl w:val="0"/>
                <w:numId w:val="2"/>
              </w:numPr>
              <w:contextualSpacing/>
              <w:rPr>
                <w:rFonts w:cs="Arial"/>
                <w:i/>
                <w:sz w:val="16"/>
                <w:szCs w:val="16"/>
              </w:rPr>
            </w:pPr>
            <w:r w:rsidRPr="000E01EC">
              <w:rPr>
                <w:rFonts w:cs="Arial"/>
                <w:i/>
                <w:sz w:val="16"/>
                <w:szCs w:val="16"/>
              </w:rPr>
              <w:t>is similar to an existing course or program;</w:t>
            </w:r>
          </w:p>
          <w:p w14:paraId="48B4F30C" w14:textId="77777777" w:rsidR="007A0177" w:rsidRPr="000E01EC" w:rsidRDefault="007A0177" w:rsidP="007A0177">
            <w:pPr>
              <w:pStyle w:val="ListParagraph"/>
              <w:numPr>
                <w:ilvl w:val="0"/>
                <w:numId w:val="2"/>
              </w:numPr>
              <w:contextualSpacing/>
              <w:rPr>
                <w:rFonts w:cs="Arial"/>
                <w:i/>
                <w:sz w:val="16"/>
                <w:szCs w:val="16"/>
              </w:rPr>
            </w:pPr>
            <w:r w:rsidRPr="000E01EC">
              <w:rPr>
                <w:rFonts w:cs="Arial"/>
                <w:i/>
                <w:sz w:val="16"/>
                <w:szCs w:val="16"/>
              </w:rPr>
              <w:t>includes subject matter traditionally offered by another department;</w:t>
            </w:r>
          </w:p>
          <w:p w14:paraId="60DCF357" w14:textId="77777777" w:rsidR="007A0177" w:rsidRPr="000E01EC" w:rsidRDefault="007A0177" w:rsidP="007A0177">
            <w:pPr>
              <w:pStyle w:val="ListParagraph"/>
              <w:numPr>
                <w:ilvl w:val="0"/>
                <w:numId w:val="2"/>
              </w:numPr>
              <w:contextualSpacing/>
              <w:rPr>
                <w:rFonts w:cs="Arial"/>
                <w:i/>
                <w:sz w:val="16"/>
                <w:szCs w:val="16"/>
              </w:rPr>
            </w:pPr>
            <w:r w:rsidRPr="000E01EC">
              <w:rPr>
                <w:rFonts w:cs="Arial"/>
                <w:i/>
                <w:sz w:val="16"/>
                <w:szCs w:val="16"/>
              </w:rPr>
              <w:t>adds, changes, or removes a prerequisite, co-requisite, or recommended course for a course in another department;</w:t>
            </w:r>
          </w:p>
          <w:p w14:paraId="17704499" w14:textId="77777777" w:rsidR="007A0177" w:rsidRPr="000E01EC" w:rsidRDefault="007A0177" w:rsidP="007A0177">
            <w:pPr>
              <w:pStyle w:val="ListParagraph"/>
              <w:numPr>
                <w:ilvl w:val="0"/>
                <w:numId w:val="2"/>
              </w:numPr>
              <w:contextualSpacing/>
              <w:rPr>
                <w:rFonts w:cs="Arial"/>
                <w:i/>
                <w:sz w:val="16"/>
                <w:szCs w:val="16"/>
              </w:rPr>
            </w:pPr>
            <w:r w:rsidRPr="000E01EC">
              <w:rPr>
                <w:rFonts w:cs="Arial"/>
                <w:i/>
                <w:sz w:val="16"/>
                <w:szCs w:val="16"/>
              </w:rPr>
              <w:t>adds, changes, or removes a recommended or required course for a major, minor, or concentration of another department</w:t>
            </w:r>
          </w:p>
          <w:p w14:paraId="49045BF3" w14:textId="77777777" w:rsidR="007A0177" w:rsidRPr="000E01EC" w:rsidRDefault="007A0177" w:rsidP="007A0177">
            <w:pPr>
              <w:pStyle w:val="ListParagraph"/>
              <w:numPr>
                <w:ilvl w:val="0"/>
                <w:numId w:val="2"/>
              </w:numPr>
              <w:contextualSpacing/>
              <w:rPr>
                <w:rFonts w:cs="Arial"/>
                <w:i/>
                <w:sz w:val="16"/>
                <w:szCs w:val="16"/>
              </w:rPr>
            </w:pPr>
            <w:r w:rsidRPr="000E01EC">
              <w:rPr>
                <w:rFonts w:cs="Arial"/>
                <w:i/>
                <w:sz w:val="16"/>
                <w:szCs w:val="16"/>
              </w:rPr>
              <w:t>affects a program that must meet external certification, licensing, or accreditation.</w:t>
            </w:r>
          </w:p>
          <w:p w14:paraId="47486639" w14:textId="77777777" w:rsidR="007A0177" w:rsidRPr="000E01EC" w:rsidRDefault="007A0177" w:rsidP="007A0177">
            <w:pPr>
              <w:rPr>
                <w:i/>
                <w:sz w:val="16"/>
                <w:szCs w:val="16"/>
              </w:rPr>
            </w:pPr>
          </w:p>
          <w:p w14:paraId="3F867698" w14:textId="02759277" w:rsidR="007A0177" w:rsidRDefault="007A0177" w:rsidP="007A0177">
            <w:pPr>
              <w:keepNext/>
              <w:keepLines/>
              <w:rPr>
                <w:i/>
                <w:sz w:val="16"/>
                <w:szCs w:val="16"/>
              </w:rPr>
            </w:pPr>
            <w:r>
              <w:rPr>
                <w:i/>
                <w:sz w:val="16"/>
                <w:szCs w:val="16"/>
              </w:rPr>
              <w:t xml:space="preserve">Affected departments must have the opportunity to respond to the log, so UCC review will not occur until affected departments have been notified and either (1) they have acknowledged the log or (2) the two-week post-notification period has passed. </w:t>
            </w:r>
            <w:r w:rsidRPr="000E01EC">
              <w:rPr>
                <w:i/>
                <w:sz w:val="16"/>
                <w:szCs w:val="16"/>
              </w:rPr>
              <w:t>The chair of any affected department</w:t>
            </w:r>
            <w:r>
              <w:rPr>
                <w:i/>
                <w:sz w:val="16"/>
                <w:szCs w:val="16"/>
              </w:rPr>
              <w:t>/program</w:t>
            </w:r>
            <w:r w:rsidRPr="000E01EC">
              <w:rPr>
                <w:i/>
                <w:sz w:val="16"/>
                <w:szCs w:val="16"/>
              </w:rPr>
              <w:t xml:space="preserve"> will be notified when the log is scheduled for review by the </w:t>
            </w:r>
            <w:r>
              <w:rPr>
                <w:i/>
                <w:sz w:val="16"/>
                <w:szCs w:val="16"/>
              </w:rPr>
              <w:t xml:space="preserve">designated UCC </w:t>
            </w:r>
            <w:r w:rsidRPr="000E01EC">
              <w:rPr>
                <w:i/>
                <w:sz w:val="16"/>
                <w:szCs w:val="16"/>
              </w:rPr>
              <w:t xml:space="preserve">subcommittee and by the </w:t>
            </w:r>
            <w:r>
              <w:rPr>
                <w:i/>
                <w:sz w:val="16"/>
                <w:szCs w:val="16"/>
              </w:rPr>
              <w:t xml:space="preserve">full University Curriculum Committee, unless the two-week period has passed without response or unless otherwise indicated in Log Acknowledgements forum on Blackboard. </w:t>
            </w:r>
          </w:p>
          <w:p w14:paraId="24806F8D" w14:textId="77777777" w:rsidR="007A0177" w:rsidRDefault="007A0177" w:rsidP="007A0177">
            <w:pPr>
              <w:keepNext/>
              <w:keepLines/>
            </w:pPr>
          </w:p>
          <w:tbl>
            <w:tblPr>
              <w:tblW w:w="8680" w:type="dxa"/>
              <w:tblInd w:w="288" w:type="dxa"/>
              <w:tblLayout w:type="fixed"/>
              <w:tblLook w:val="0000" w:firstRow="0" w:lastRow="0" w:firstColumn="0" w:lastColumn="0" w:noHBand="0" w:noVBand="0"/>
            </w:tblPr>
            <w:tblGrid>
              <w:gridCol w:w="6347"/>
              <w:gridCol w:w="2333"/>
            </w:tblGrid>
            <w:tr w:rsidR="007A0177" w14:paraId="5F13E932" w14:textId="77777777" w:rsidTr="00E14E00">
              <w:trPr>
                <w:trHeight w:val="280"/>
              </w:trPr>
              <w:tc>
                <w:tcPr>
                  <w:tcW w:w="6347" w:type="dxa"/>
                  <w:vAlign w:val="center"/>
                </w:tcPr>
                <w:p w14:paraId="6E442EE4" w14:textId="77777777" w:rsidR="007A0177" w:rsidRDefault="007A0177" w:rsidP="007A0177">
                  <w:pPr>
                    <w:keepNext/>
                    <w:keepLines/>
                    <w:rPr>
                      <w:i/>
                      <w:sz w:val="16"/>
                      <w:szCs w:val="16"/>
                    </w:rPr>
                  </w:pPr>
                  <w:r>
                    <w:rPr>
                      <w:sz w:val="18"/>
                      <w:szCs w:val="18"/>
                    </w:rPr>
                    <w:t xml:space="preserve">Does this new course affect another department/program? </w:t>
                  </w:r>
                </w:p>
              </w:tc>
              <w:tc>
                <w:tcPr>
                  <w:tcW w:w="2333" w:type="dxa"/>
                </w:tcPr>
                <w:p w14:paraId="48C7C349" w14:textId="77777777" w:rsidR="007A0177" w:rsidRDefault="007A0177" w:rsidP="007A0177">
                  <w:pPr>
                    <w:keepNext/>
                    <w:keepLines/>
                    <w:jc w:val="center"/>
                    <w:rPr>
                      <w:sz w:val="2"/>
                      <w:szCs w:val="2"/>
                    </w:rPr>
                  </w:pPr>
                </w:p>
                <w:tbl>
                  <w:tblPr>
                    <w:tblW w:w="1905" w:type="dxa"/>
                    <w:jc w:val="center"/>
                    <w:tblLayout w:type="fixed"/>
                    <w:tblLook w:val="0000" w:firstRow="0" w:lastRow="0" w:firstColumn="0" w:lastColumn="0" w:noHBand="0" w:noVBand="0"/>
                  </w:tblPr>
                  <w:tblGrid>
                    <w:gridCol w:w="288"/>
                    <w:gridCol w:w="763"/>
                    <w:gridCol w:w="288"/>
                    <w:gridCol w:w="566"/>
                  </w:tblGrid>
                  <w:tr w:rsidR="007A0177" w14:paraId="49C5164B" w14:textId="77777777" w:rsidTr="00F30C2B">
                    <w:trPr>
                      <w:jc w:val="center"/>
                    </w:trPr>
                    <w:tc>
                      <w:tcPr>
                        <w:tcW w:w="288" w:type="dxa"/>
                        <w:tcBorders>
                          <w:top w:val="single" w:sz="4" w:space="0" w:color="000000"/>
                          <w:left w:val="single" w:sz="4" w:space="0" w:color="000000"/>
                          <w:bottom w:val="single" w:sz="4" w:space="0" w:color="000000"/>
                          <w:right w:val="single" w:sz="4" w:space="0" w:color="000000"/>
                        </w:tcBorders>
                        <w:vAlign w:val="center"/>
                      </w:tcPr>
                      <w:p w14:paraId="329B9512" w14:textId="77777777" w:rsidR="007A0177" w:rsidRDefault="007A0177" w:rsidP="007A0177">
                        <w:pPr>
                          <w:keepNext/>
                          <w:keepLines/>
                          <w:jc w:val="center"/>
                          <w:rPr>
                            <w:b/>
                            <w:sz w:val="18"/>
                            <w:szCs w:val="18"/>
                          </w:rPr>
                        </w:pPr>
                      </w:p>
                    </w:tc>
                    <w:tc>
                      <w:tcPr>
                        <w:tcW w:w="763" w:type="dxa"/>
                        <w:tcBorders>
                          <w:left w:val="single" w:sz="4" w:space="0" w:color="000000"/>
                          <w:right w:val="single" w:sz="4" w:space="0" w:color="000000"/>
                        </w:tcBorders>
                        <w:vAlign w:val="center"/>
                      </w:tcPr>
                      <w:p w14:paraId="15B2AD4E" w14:textId="77777777" w:rsidR="007A0177" w:rsidRDefault="007A0177" w:rsidP="007A0177">
                        <w:pPr>
                          <w:keepNext/>
                          <w:keepLines/>
                          <w:rPr>
                            <w:sz w:val="18"/>
                            <w:szCs w:val="18"/>
                          </w:rPr>
                        </w:pPr>
                        <w:r>
                          <w:rPr>
                            <w:sz w:val="18"/>
                            <w:szCs w:val="18"/>
                          </w:rPr>
                          <w:t>Yes*</w:t>
                        </w:r>
                      </w:p>
                    </w:tc>
                    <w:tc>
                      <w:tcPr>
                        <w:tcW w:w="288" w:type="dxa"/>
                        <w:tcBorders>
                          <w:top w:val="single" w:sz="4" w:space="0" w:color="000000"/>
                          <w:left w:val="single" w:sz="4" w:space="0" w:color="000000"/>
                          <w:bottom w:val="single" w:sz="4" w:space="0" w:color="000000"/>
                          <w:right w:val="single" w:sz="4" w:space="0" w:color="000000"/>
                        </w:tcBorders>
                        <w:vAlign w:val="center"/>
                      </w:tcPr>
                      <w:p w14:paraId="02AF540B" w14:textId="77777777" w:rsidR="007A0177" w:rsidRDefault="007A0177" w:rsidP="007A0177">
                        <w:pPr>
                          <w:keepNext/>
                          <w:keepLines/>
                          <w:jc w:val="center"/>
                          <w:rPr>
                            <w:b/>
                            <w:sz w:val="18"/>
                            <w:szCs w:val="18"/>
                          </w:rPr>
                        </w:pPr>
                      </w:p>
                    </w:tc>
                    <w:tc>
                      <w:tcPr>
                        <w:tcW w:w="566" w:type="dxa"/>
                        <w:tcBorders>
                          <w:left w:val="single" w:sz="4" w:space="0" w:color="000000"/>
                        </w:tcBorders>
                        <w:vAlign w:val="center"/>
                      </w:tcPr>
                      <w:p w14:paraId="1B37E125" w14:textId="77777777" w:rsidR="007A0177" w:rsidRDefault="007A0177" w:rsidP="007A0177">
                        <w:pPr>
                          <w:keepNext/>
                          <w:keepLines/>
                          <w:rPr>
                            <w:sz w:val="18"/>
                            <w:szCs w:val="18"/>
                          </w:rPr>
                        </w:pPr>
                        <w:r>
                          <w:rPr>
                            <w:sz w:val="18"/>
                            <w:szCs w:val="18"/>
                          </w:rPr>
                          <w:t>No</w:t>
                        </w:r>
                      </w:p>
                    </w:tc>
                  </w:tr>
                </w:tbl>
                <w:p w14:paraId="28F52186" w14:textId="77777777" w:rsidR="007A0177" w:rsidRDefault="007A0177" w:rsidP="007A0177">
                  <w:pPr>
                    <w:keepNext/>
                    <w:keepLines/>
                    <w:jc w:val="center"/>
                    <w:rPr>
                      <w:sz w:val="18"/>
                      <w:szCs w:val="18"/>
                    </w:rPr>
                  </w:pPr>
                </w:p>
              </w:tc>
            </w:tr>
          </w:tbl>
          <w:p w14:paraId="19E60300" w14:textId="77777777" w:rsidR="007A0177" w:rsidRDefault="007A0177" w:rsidP="007A0177">
            <w:pPr>
              <w:keepNext/>
              <w:keepLines/>
              <w:ind w:left="245"/>
              <w:rPr>
                <w:sz w:val="10"/>
                <w:szCs w:val="10"/>
              </w:rPr>
            </w:pPr>
          </w:p>
          <w:p w14:paraId="280DD6B1" w14:textId="77777777" w:rsidR="007A0177" w:rsidRDefault="007A0177" w:rsidP="007A0177">
            <w:pPr>
              <w:keepNext/>
              <w:keepLines/>
              <w:tabs>
                <w:tab w:val="left" w:pos="7265"/>
              </w:tabs>
              <w:ind w:left="245"/>
              <w:rPr>
                <w:sz w:val="18"/>
                <w:szCs w:val="18"/>
              </w:rPr>
            </w:pPr>
            <w:r>
              <w:rPr>
                <w:sz w:val="18"/>
                <w:szCs w:val="18"/>
              </w:rPr>
              <w:t>*If yes, the chair of each affected department must be notified via the Log Acknowledgements forum on Blackboard.</w:t>
            </w:r>
          </w:p>
          <w:p w14:paraId="35F206EA" w14:textId="77777777" w:rsidR="007A0177" w:rsidRDefault="007A0177" w:rsidP="007A0177">
            <w:pPr>
              <w:keepNext/>
              <w:keepLines/>
              <w:ind w:left="245"/>
              <w:rPr>
                <w:sz w:val="6"/>
                <w:szCs w:val="6"/>
              </w:rPr>
            </w:pPr>
          </w:p>
          <w:p w14:paraId="210004D8" w14:textId="77777777" w:rsidR="007A0177" w:rsidRDefault="007A0177" w:rsidP="007A0177">
            <w:pPr>
              <w:keepNext/>
              <w:keepLines/>
              <w:ind w:left="749" w:hanging="504"/>
              <w:rPr>
                <w:sz w:val="10"/>
                <w:szCs w:val="10"/>
              </w:rPr>
            </w:pPr>
            <w:r>
              <w:rPr>
                <w:i/>
                <w:sz w:val="16"/>
                <w:szCs w:val="16"/>
              </w:rPr>
              <w:t>N</w:t>
            </w:r>
            <w:r>
              <w:rPr>
                <w:i/>
                <w:smallCaps/>
                <w:sz w:val="16"/>
                <w:szCs w:val="16"/>
              </w:rPr>
              <w:t>ote:</w:t>
            </w:r>
            <w:r>
              <w:rPr>
                <w:i/>
                <w:sz w:val="16"/>
                <w:szCs w:val="16"/>
              </w:rPr>
              <w:t xml:space="preserve">  A department chair’s acknowledgement of receipt of notification of this log via a Log Acknowledgements forum on Blackboard does not indicate endorsement of the proposal.</w:t>
            </w:r>
          </w:p>
          <w:p w14:paraId="18C69109" w14:textId="77777777" w:rsidR="007A0177" w:rsidRDefault="007A0177" w:rsidP="007A0177">
            <w:pPr>
              <w:keepNext/>
              <w:keepLines/>
              <w:ind w:left="245"/>
              <w:rPr>
                <w:sz w:val="10"/>
                <w:szCs w:val="10"/>
              </w:rPr>
            </w:pPr>
          </w:p>
          <w:p w14:paraId="14B6D373" w14:textId="77777777" w:rsidR="007A0177" w:rsidRDefault="007A0177" w:rsidP="007A0177">
            <w:pPr>
              <w:keepNext/>
              <w:keepLines/>
              <w:ind w:left="245"/>
              <w:rPr>
                <w:i/>
                <w:sz w:val="16"/>
                <w:szCs w:val="16"/>
              </w:rPr>
            </w:pPr>
            <w:r>
              <w:rPr>
                <w:i/>
                <w:sz w:val="16"/>
                <w:szCs w:val="16"/>
              </w:rPr>
              <w:t>Indicate the department(s)/program(s) below whose chair must be notified via Blackboard.</w:t>
            </w:r>
          </w:p>
          <w:p w14:paraId="44DA99B3" w14:textId="77777777" w:rsidR="007A0177" w:rsidRDefault="007A0177" w:rsidP="007A0177">
            <w:pPr>
              <w:keepNext/>
              <w:keepLines/>
              <w:rPr>
                <w:i/>
                <w:sz w:val="16"/>
                <w:szCs w:val="16"/>
              </w:rPr>
            </w:pPr>
          </w:p>
          <w:tbl>
            <w:tblPr>
              <w:tblStyle w:val="TableGrid"/>
              <w:tblW w:w="96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
              <w:gridCol w:w="3024"/>
              <w:gridCol w:w="288"/>
              <w:gridCol w:w="2880"/>
              <w:gridCol w:w="288"/>
              <w:gridCol w:w="2880"/>
            </w:tblGrid>
            <w:tr w:rsidR="007A0177" w:rsidRPr="008643EF" w14:paraId="6F6F8C5D"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11474757" w14:textId="7DDA3420" w:rsidR="007A0177" w:rsidRPr="008643EF" w:rsidRDefault="00BA00B0" w:rsidP="007A0177">
                  <w:pPr>
                    <w:keepNext/>
                    <w:keepLines/>
                    <w:rPr>
                      <w:sz w:val="16"/>
                      <w:szCs w:val="16"/>
                    </w:rPr>
                  </w:pPr>
                  <w:ins w:id="83" w:author="Windows User" w:date="2020-09-24T21:25:00Z">
                    <w:r>
                      <w:rPr>
                        <w:sz w:val="16"/>
                        <w:szCs w:val="16"/>
                      </w:rPr>
                      <w:t>X</w:t>
                    </w:r>
                  </w:ins>
                </w:p>
              </w:tc>
              <w:tc>
                <w:tcPr>
                  <w:tcW w:w="3024" w:type="dxa"/>
                  <w:tcBorders>
                    <w:left w:val="single" w:sz="4" w:space="0" w:color="auto"/>
                    <w:right w:val="single" w:sz="4" w:space="0" w:color="auto"/>
                  </w:tcBorders>
                </w:tcPr>
                <w:p w14:paraId="768889E0" w14:textId="77777777" w:rsidR="007A0177" w:rsidRPr="008643EF" w:rsidRDefault="007A0177" w:rsidP="007A0177">
                  <w:pPr>
                    <w:keepNext/>
                    <w:keepLines/>
                    <w:rPr>
                      <w:sz w:val="16"/>
                      <w:szCs w:val="16"/>
                    </w:rPr>
                  </w:pPr>
                  <w:r>
                    <w:rPr>
                      <w:sz w:val="16"/>
                      <w:szCs w:val="16"/>
                    </w:rPr>
                    <w:t>Accounting, Economics, and Finance</w:t>
                  </w:r>
                </w:p>
              </w:tc>
              <w:tc>
                <w:tcPr>
                  <w:tcW w:w="288" w:type="dxa"/>
                  <w:tcBorders>
                    <w:top w:val="single" w:sz="4" w:space="0" w:color="auto"/>
                    <w:left w:val="single" w:sz="4" w:space="0" w:color="auto"/>
                    <w:bottom w:val="single" w:sz="4" w:space="0" w:color="auto"/>
                    <w:right w:val="single" w:sz="4" w:space="0" w:color="auto"/>
                  </w:tcBorders>
                </w:tcPr>
                <w:p w14:paraId="6F1E5C32"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7AC3D3E2" w14:textId="77777777" w:rsidR="007A0177" w:rsidRPr="008643EF" w:rsidRDefault="007A0177" w:rsidP="007A0177">
                  <w:pPr>
                    <w:keepNext/>
                    <w:keepLines/>
                    <w:rPr>
                      <w:sz w:val="16"/>
                      <w:szCs w:val="16"/>
                    </w:rPr>
                  </w:pPr>
                  <w:r>
                    <w:rPr>
                      <w:sz w:val="16"/>
                      <w:szCs w:val="16"/>
                    </w:rPr>
                    <w:t>Fashion Design and Retailing</w:t>
                  </w:r>
                </w:p>
              </w:tc>
              <w:tc>
                <w:tcPr>
                  <w:tcW w:w="288" w:type="dxa"/>
                  <w:tcBorders>
                    <w:top w:val="single" w:sz="4" w:space="0" w:color="auto"/>
                    <w:left w:val="single" w:sz="4" w:space="0" w:color="auto"/>
                    <w:bottom w:val="single" w:sz="4" w:space="0" w:color="auto"/>
                    <w:right w:val="single" w:sz="4" w:space="0" w:color="auto"/>
                  </w:tcBorders>
                </w:tcPr>
                <w:p w14:paraId="45A490B1" w14:textId="1BC0840A" w:rsidR="007A0177" w:rsidRPr="008643EF" w:rsidRDefault="00BA00B0" w:rsidP="007A0177">
                  <w:pPr>
                    <w:keepNext/>
                    <w:keepLines/>
                    <w:rPr>
                      <w:sz w:val="16"/>
                      <w:szCs w:val="16"/>
                    </w:rPr>
                  </w:pPr>
                  <w:ins w:id="84" w:author="Windows User" w:date="2020-09-24T21:25:00Z">
                    <w:r>
                      <w:rPr>
                        <w:sz w:val="16"/>
                        <w:szCs w:val="16"/>
                      </w:rPr>
                      <w:t>X</w:t>
                    </w:r>
                  </w:ins>
                </w:p>
              </w:tc>
              <w:tc>
                <w:tcPr>
                  <w:tcW w:w="2880" w:type="dxa"/>
                  <w:tcBorders>
                    <w:left w:val="single" w:sz="4" w:space="0" w:color="auto"/>
                  </w:tcBorders>
                </w:tcPr>
                <w:p w14:paraId="554FBF6D" w14:textId="77777777" w:rsidR="007A0177" w:rsidRPr="008643EF" w:rsidRDefault="007A0177" w:rsidP="007A0177">
                  <w:pPr>
                    <w:keepNext/>
                    <w:keepLines/>
                    <w:rPr>
                      <w:sz w:val="16"/>
                      <w:szCs w:val="16"/>
                    </w:rPr>
                  </w:pPr>
                  <w:r>
                    <w:rPr>
                      <w:sz w:val="16"/>
                      <w:szCs w:val="16"/>
                    </w:rPr>
                    <w:t>Mathematics</w:t>
                  </w:r>
                </w:p>
              </w:tc>
            </w:tr>
            <w:tr w:rsidR="007A0177" w:rsidRPr="003804C6" w14:paraId="1CB84CBB" w14:textId="77777777" w:rsidTr="00F30C2B">
              <w:trPr>
                <w:trHeight w:val="20"/>
                <w:jc w:val="center"/>
              </w:trPr>
              <w:tc>
                <w:tcPr>
                  <w:tcW w:w="288" w:type="dxa"/>
                  <w:tcBorders>
                    <w:top w:val="single" w:sz="4" w:space="0" w:color="auto"/>
                    <w:bottom w:val="single" w:sz="4" w:space="0" w:color="auto"/>
                  </w:tcBorders>
                </w:tcPr>
                <w:p w14:paraId="2568CED6" w14:textId="77777777" w:rsidR="007A0177" w:rsidRPr="003804C6" w:rsidRDefault="007A0177" w:rsidP="007A0177">
                  <w:pPr>
                    <w:keepNext/>
                    <w:keepLines/>
                    <w:rPr>
                      <w:sz w:val="8"/>
                      <w:szCs w:val="10"/>
                    </w:rPr>
                  </w:pPr>
                </w:p>
              </w:tc>
              <w:tc>
                <w:tcPr>
                  <w:tcW w:w="3024" w:type="dxa"/>
                </w:tcPr>
                <w:p w14:paraId="40D3B5BE"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14F0173D" w14:textId="77777777" w:rsidR="007A0177" w:rsidRPr="003804C6" w:rsidRDefault="007A0177" w:rsidP="007A0177">
                  <w:pPr>
                    <w:keepNext/>
                    <w:keepLines/>
                    <w:rPr>
                      <w:sz w:val="8"/>
                      <w:szCs w:val="10"/>
                    </w:rPr>
                  </w:pPr>
                </w:p>
              </w:tc>
              <w:tc>
                <w:tcPr>
                  <w:tcW w:w="2880" w:type="dxa"/>
                </w:tcPr>
                <w:p w14:paraId="59B83123"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0A41EB7A" w14:textId="77777777" w:rsidR="007A0177" w:rsidRPr="003804C6" w:rsidRDefault="007A0177" w:rsidP="007A0177">
                  <w:pPr>
                    <w:keepNext/>
                    <w:keepLines/>
                    <w:rPr>
                      <w:sz w:val="8"/>
                      <w:szCs w:val="10"/>
                    </w:rPr>
                  </w:pPr>
                </w:p>
              </w:tc>
              <w:tc>
                <w:tcPr>
                  <w:tcW w:w="2880" w:type="dxa"/>
                </w:tcPr>
                <w:p w14:paraId="1DF3600B" w14:textId="77777777" w:rsidR="007A0177" w:rsidRPr="003804C6" w:rsidRDefault="007A0177" w:rsidP="007A0177">
                  <w:pPr>
                    <w:keepNext/>
                    <w:keepLines/>
                    <w:rPr>
                      <w:sz w:val="8"/>
                      <w:szCs w:val="10"/>
                    </w:rPr>
                  </w:pPr>
                </w:p>
              </w:tc>
            </w:tr>
            <w:tr w:rsidR="007A0177" w:rsidRPr="008643EF" w14:paraId="0705D493"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65646764" w14:textId="77777777" w:rsidR="007A0177" w:rsidRPr="008643EF" w:rsidRDefault="007A0177" w:rsidP="007A0177">
                  <w:pPr>
                    <w:keepNext/>
                    <w:keepLines/>
                    <w:rPr>
                      <w:sz w:val="16"/>
                      <w:szCs w:val="16"/>
                    </w:rPr>
                  </w:pPr>
                </w:p>
              </w:tc>
              <w:tc>
                <w:tcPr>
                  <w:tcW w:w="3024" w:type="dxa"/>
                  <w:tcBorders>
                    <w:left w:val="single" w:sz="4" w:space="0" w:color="auto"/>
                    <w:right w:val="single" w:sz="4" w:space="0" w:color="auto"/>
                  </w:tcBorders>
                </w:tcPr>
                <w:p w14:paraId="57DF4FC7" w14:textId="77777777" w:rsidR="007A0177" w:rsidRPr="008643EF" w:rsidRDefault="007A0177" w:rsidP="007A0177">
                  <w:pPr>
                    <w:keepNext/>
                    <w:keepLines/>
                    <w:rPr>
                      <w:sz w:val="16"/>
                      <w:szCs w:val="16"/>
                    </w:rPr>
                  </w:pPr>
                  <w:r w:rsidRPr="008643EF">
                    <w:rPr>
                      <w:sz w:val="16"/>
                      <w:szCs w:val="16"/>
                    </w:rPr>
                    <w:t xml:space="preserve">Art and </w:t>
                  </w:r>
                  <w:r>
                    <w:rPr>
                      <w:sz w:val="16"/>
                      <w:szCs w:val="16"/>
                    </w:rPr>
                    <w:t xml:space="preserve">Music </w:t>
                  </w:r>
                </w:p>
              </w:tc>
              <w:tc>
                <w:tcPr>
                  <w:tcW w:w="288" w:type="dxa"/>
                  <w:tcBorders>
                    <w:top w:val="single" w:sz="4" w:space="0" w:color="auto"/>
                    <w:left w:val="single" w:sz="4" w:space="0" w:color="auto"/>
                    <w:bottom w:val="single" w:sz="4" w:space="0" w:color="auto"/>
                    <w:right w:val="single" w:sz="4" w:space="0" w:color="auto"/>
                  </w:tcBorders>
                </w:tcPr>
                <w:p w14:paraId="2D046713"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1CF31F51" w14:textId="77777777" w:rsidR="007A0177" w:rsidRPr="008643EF" w:rsidRDefault="007A0177" w:rsidP="007A0177">
                  <w:pPr>
                    <w:keepNext/>
                    <w:keepLines/>
                    <w:rPr>
                      <w:sz w:val="16"/>
                      <w:szCs w:val="16"/>
                    </w:rPr>
                  </w:pPr>
                  <w:r>
                    <w:rPr>
                      <w:sz w:val="16"/>
                      <w:szCs w:val="16"/>
                    </w:rPr>
                    <w:t>Food and Nutrition</w:t>
                  </w:r>
                </w:p>
              </w:tc>
              <w:tc>
                <w:tcPr>
                  <w:tcW w:w="288" w:type="dxa"/>
                  <w:tcBorders>
                    <w:top w:val="single" w:sz="4" w:space="0" w:color="auto"/>
                    <w:left w:val="single" w:sz="4" w:space="0" w:color="auto"/>
                    <w:bottom w:val="single" w:sz="4" w:space="0" w:color="auto"/>
                    <w:right w:val="single" w:sz="4" w:space="0" w:color="auto"/>
                  </w:tcBorders>
                </w:tcPr>
                <w:p w14:paraId="360530FB" w14:textId="7E4F423A" w:rsidR="007A0177" w:rsidRPr="008643EF" w:rsidRDefault="00BA00B0" w:rsidP="007A0177">
                  <w:pPr>
                    <w:keepNext/>
                    <w:keepLines/>
                    <w:rPr>
                      <w:sz w:val="16"/>
                      <w:szCs w:val="16"/>
                    </w:rPr>
                  </w:pPr>
                  <w:ins w:id="85" w:author="Windows User" w:date="2020-09-24T21:25:00Z">
                    <w:r>
                      <w:rPr>
                        <w:sz w:val="16"/>
                        <w:szCs w:val="16"/>
                      </w:rPr>
                      <w:t>X</w:t>
                    </w:r>
                  </w:ins>
                </w:p>
              </w:tc>
              <w:tc>
                <w:tcPr>
                  <w:tcW w:w="2880" w:type="dxa"/>
                  <w:tcBorders>
                    <w:left w:val="single" w:sz="4" w:space="0" w:color="auto"/>
                  </w:tcBorders>
                </w:tcPr>
                <w:p w14:paraId="0034DCC3" w14:textId="77777777" w:rsidR="007A0177" w:rsidRPr="008643EF" w:rsidRDefault="007A0177" w:rsidP="007A0177">
                  <w:pPr>
                    <w:keepNext/>
                    <w:keepLines/>
                    <w:rPr>
                      <w:sz w:val="16"/>
                      <w:szCs w:val="16"/>
                    </w:rPr>
                  </w:pPr>
                  <w:r>
                    <w:rPr>
                      <w:sz w:val="16"/>
                      <w:szCs w:val="16"/>
                    </w:rPr>
                    <w:t>Nursing</w:t>
                  </w:r>
                </w:p>
              </w:tc>
            </w:tr>
            <w:tr w:rsidR="007A0177" w:rsidRPr="003804C6" w14:paraId="27AB1498" w14:textId="77777777" w:rsidTr="00F30C2B">
              <w:trPr>
                <w:jc w:val="center"/>
              </w:trPr>
              <w:tc>
                <w:tcPr>
                  <w:tcW w:w="288" w:type="dxa"/>
                  <w:tcBorders>
                    <w:top w:val="single" w:sz="4" w:space="0" w:color="auto"/>
                    <w:bottom w:val="single" w:sz="4" w:space="0" w:color="auto"/>
                  </w:tcBorders>
                </w:tcPr>
                <w:p w14:paraId="05B8B392" w14:textId="77777777" w:rsidR="007A0177" w:rsidRPr="003804C6" w:rsidRDefault="007A0177" w:rsidP="007A0177">
                  <w:pPr>
                    <w:keepNext/>
                    <w:keepLines/>
                    <w:rPr>
                      <w:sz w:val="8"/>
                      <w:szCs w:val="10"/>
                    </w:rPr>
                  </w:pPr>
                </w:p>
              </w:tc>
              <w:tc>
                <w:tcPr>
                  <w:tcW w:w="3024" w:type="dxa"/>
                </w:tcPr>
                <w:p w14:paraId="19CD9151"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7E4C9E3A" w14:textId="77777777" w:rsidR="007A0177" w:rsidRPr="003804C6" w:rsidRDefault="007A0177" w:rsidP="007A0177">
                  <w:pPr>
                    <w:keepNext/>
                    <w:keepLines/>
                    <w:rPr>
                      <w:sz w:val="8"/>
                      <w:szCs w:val="10"/>
                    </w:rPr>
                  </w:pPr>
                </w:p>
              </w:tc>
              <w:tc>
                <w:tcPr>
                  <w:tcW w:w="2880" w:type="dxa"/>
                </w:tcPr>
                <w:p w14:paraId="5C5F0D28"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45889B8F" w14:textId="77777777" w:rsidR="007A0177" w:rsidRPr="003804C6" w:rsidRDefault="007A0177" w:rsidP="007A0177">
                  <w:pPr>
                    <w:keepNext/>
                    <w:keepLines/>
                    <w:rPr>
                      <w:sz w:val="8"/>
                      <w:szCs w:val="10"/>
                    </w:rPr>
                  </w:pPr>
                </w:p>
              </w:tc>
              <w:tc>
                <w:tcPr>
                  <w:tcW w:w="2880" w:type="dxa"/>
                </w:tcPr>
                <w:p w14:paraId="24C4A999" w14:textId="77777777" w:rsidR="007A0177" w:rsidRPr="003804C6" w:rsidRDefault="007A0177" w:rsidP="007A0177">
                  <w:pPr>
                    <w:keepNext/>
                    <w:keepLines/>
                    <w:rPr>
                      <w:sz w:val="8"/>
                      <w:szCs w:val="10"/>
                    </w:rPr>
                  </w:pPr>
                </w:p>
              </w:tc>
            </w:tr>
            <w:tr w:rsidR="007A0177" w:rsidRPr="008643EF" w14:paraId="207DC29C"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6941E608" w14:textId="6632E907" w:rsidR="007A0177" w:rsidRPr="008643EF" w:rsidRDefault="00BA00B0" w:rsidP="007A0177">
                  <w:pPr>
                    <w:keepNext/>
                    <w:keepLines/>
                    <w:rPr>
                      <w:sz w:val="16"/>
                      <w:szCs w:val="16"/>
                    </w:rPr>
                  </w:pPr>
                  <w:ins w:id="86" w:author="Windows User" w:date="2020-09-24T21:25:00Z">
                    <w:r>
                      <w:rPr>
                        <w:sz w:val="16"/>
                        <w:szCs w:val="16"/>
                      </w:rPr>
                      <w:t>X</w:t>
                    </w:r>
                  </w:ins>
                </w:p>
              </w:tc>
              <w:tc>
                <w:tcPr>
                  <w:tcW w:w="3024" w:type="dxa"/>
                  <w:tcBorders>
                    <w:left w:val="single" w:sz="4" w:space="0" w:color="auto"/>
                    <w:right w:val="single" w:sz="4" w:space="0" w:color="auto"/>
                  </w:tcBorders>
                </w:tcPr>
                <w:p w14:paraId="2022A071" w14:textId="77777777" w:rsidR="007A0177" w:rsidRPr="008643EF" w:rsidRDefault="007A0177" w:rsidP="007A0177">
                  <w:pPr>
                    <w:keepNext/>
                    <w:keepLines/>
                    <w:rPr>
                      <w:sz w:val="16"/>
                      <w:szCs w:val="16"/>
                    </w:rPr>
                  </w:pPr>
                  <w:r>
                    <w:rPr>
                      <w:sz w:val="16"/>
                      <w:szCs w:val="16"/>
                    </w:rPr>
                    <w:t>Biology</w:t>
                  </w:r>
                </w:p>
              </w:tc>
              <w:tc>
                <w:tcPr>
                  <w:tcW w:w="288" w:type="dxa"/>
                  <w:tcBorders>
                    <w:top w:val="single" w:sz="4" w:space="0" w:color="auto"/>
                    <w:left w:val="single" w:sz="4" w:space="0" w:color="auto"/>
                    <w:bottom w:val="single" w:sz="4" w:space="0" w:color="auto"/>
                    <w:right w:val="single" w:sz="4" w:space="0" w:color="auto"/>
                  </w:tcBorders>
                </w:tcPr>
                <w:p w14:paraId="6B71D93A" w14:textId="2FF54E5E" w:rsidR="007A0177" w:rsidRPr="008643EF" w:rsidRDefault="00BA00B0" w:rsidP="007A0177">
                  <w:pPr>
                    <w:keepNext/>
                    <w:keepLines/>
                    <w:rPr>
                      <w:sz w:val="16"/>
                      <w:szCs w:val="16"/>
                    </w:rPr>
                  </w:pPr>
                  <w:ins w:id="87" w:author="Windows User" w:date="2020-09-24T21:25:00Z">
                    <w:r>
                      <w:rPr>
                        <w:sz w:val="16"/>
                        <w:szCs w:val="16"/>
                      </w:rPr>
                      <w:t>X</w:t>
                    </w:r>
                  </w:ins>
                </w:p>
              </w:tc>
              <w:tc>
                <w:tcPr>
                  <w:tcW w:w="2880" w:type="dxa"/>
                  <w:tcBorders>
                    <w:left w:val="single" w:sz="4" w:space="0" w:color="auto"/>
                    <w:right w:val="single" w:sz="4" w:space="0" w:color="auto"/>
                  </w:tcBorders>
                </w:tcPr>
                <w:p w14:paraId="09A77F88" w14:textId="77777777" w:rsidR="007A0177" w:rsidRPr="008643EF" w:rsidRDefault="007A0177" w:rsidP="007A0177">
                  <w:pPr>
                    <w:keepNext/>
                    <w:keepLines/>
                    <w:rPr>
                      <w:sz w:val="16"/>
                      <w:szCs w:val="16"/>
                    </w:rPr>
                  </w:pPr>
                  <w:r>
                    <w:rPr>
                      <w:sz w:val="16"/>
                      <w:szCs w:val="16"/>
                    </w:rPr>
                    <w:t>Geography</w:t>
                  </w:r>
                </w:p>
              </w:tc>
              <w:tc>
                <w:tcPr>
                  <w:tcW w:w="288" w:type="dxa"/>
                  <w:tcBorders>
                    <w:top w:val="single" w:sz="4" w:space="0" w:color="auto"/>
                    <w:left w:val="single" w:sz="4" w:space="0" w:color="auto"/>
                    <w:bottom w:val="single" w:sz="4" w:space="0" w:color="auto"/>
                    <w:right w:val="single" w:sz="4" w:space="0" w:color="auto"/>
                  </w:tcBorders>
                </w:tcPr>
                <w:p w14:paraId="79D448D0" w14:textId="4F89A352" w:rsidR="007A0177" w:rsidRPr="008643EF" w:rsidRDefault="00BA00B0" w:rsidP="007A0177">
                  <w:pPr>
                    <w:keepNext/>
                    <w:keepLines/>
                    <w:rPr>
                      <w:sz w:val="16"/>
                      <w:szCs w:val="16"/>
                    </w:rPr>
                  </w:pPr>
                  <w:ins w:id="88" w:author="Windows User" w:date="2020-09-24T21:25:00Z">
                    <w:r>
                      <w:rPr>
                        <w:sz w:val="16"/>
                        <w:szCs w:val="16"/>
                      </w:rPr>
                      <w:t>X</w:t>
                    </w:r>
                  </w:ins>
                </w:p>
              </w:tc>
              <w:tc>
                <w:tcPr>
                  <w:tcW w:w="2880" w:type="dxa"/>
                  <w:tcBorders>
                    <w:left w:val="single" w:sz="4" w:space="0" w:color="auto"/>
                  </w:tcBorders>
                </w:tcPr>
                <w:p w14:paraId="5FFA4D8B" w14:textId="77777777" w:rsidR="007A0177" w:rsidRPr="008643EF" w:rsidRDefault="007A0177" w:rsidP="007A0177">
                  <w:pPr>
                    <w:keepNext/>
                    <w:keepLines/>
                    <w:rPr>
                      <w:sz w:val="16"/>
                      <w:szCs w:val="16"/>
                    </w:rPr>
                  </w:pPr>
                  <w:r>
                    <w:rPr>
                      <w:sz w:val="16"/>
                      <w:szCs w:val="16"/>
                    </w:rPr>
                    <w:t>Physics and Earth Science</w:t>
                  </w:r>
                </w:p>
              </w:tc>
            </w:tr>
            <w:tr w:rsidR="007A0177" w:rsidRPr="003804C6" w14:paraId="762C5178" w14:textId="77777777" w:rsidTr="00F30C2B">
              <w:trPr>
                <w:jc w:val="center"/>
              </w:trPr>
              <w:tc>
                <w:tcPr>
                  <w:tcW w:w="288" w:type="dxa"/>
                  <w:tcBorders>
                    <w:top w:val="single" w:sz="4" w:space="0" w:color="auto"/>
                    <w:bottom w:val="single" w:sz="4" w:space="0" w:color="auto"/>
                  </w:tcBorders>
                </w:tcPr>
                <w:p w14:paraId="139FB0D8" w14:textId="77777777" w:rsidR="007A0177" w:rsidRPr="003804C6" w:rsidRDefault="007A0177" w:rsidP="007A0177">
                  <w:pPr>
                    <w:keepNext/>
                    <w:keepLines/>
                    <w:rPr>
                      <w:sz w:val="8"/>
                      <w:szCs w:val="10"/>
                    </w:rPr>
                  </w:pPr>
                </w:p>
              </w:tc>
              <w:tc>
                <w:tcPr>
                  <w:tcW w:w="3024" w:type="dxa"/>
                </w:tcPr>
                <w:p w14:paraId="704FFD99"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47C0BA16" w14:textId="77777777" w:rsidR="007A0177" w:rsidRPr="003804C6" w:rsidRDefault="007A0177" w:rsidP="007A0177">
                  <w:pPr>
                    <w:keepNext/>
                    <w:keepLines/>
                    <w:rPr>
                      <w:sz w:val="8"/>
                      <w:szCs w:val="10"/>
                    </w:rPr>
                  </w:pPr>
                </w:p>
              </w:tc>
              <w:tc>
                <w:tcPr>
                  <w:tcW w:w="2880" w:type="dxa"/>
                </w:tcPr>
                <w:p w14:paraId="47AFC039"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3C6E2991" w14:textId="77777777" w:rsidR="007A0177" w:rsidRPr="003804C6" w:rsidRDefault="007A0177" w:rsidP="007A0177">
                  <w:pPr>
                    <w:keepNext/>
                    <w:keepLines/>
                    <w:rPr>
                      <w:sz w:val="8"/>
                      <w:szCs w:val="10"/>
                    </w:rPr>
                  </w:pPr>
                </w:p>
              </w:tc>
              <w:tc>
                <w:tcPr>
                  <w:tcW w:w="2880" w:type="dxa"/>
                </w:tcPr>
                <w:p w14:paraId="693D77DD" w14:textId="77777777" w:rsidR="007A0177" w:rsidRPr="003804C6" w:rsidRDefault="007A0177" w:rsidP="007A0177">
                  <w:pPr>
                    <w:keepNext/>
                    <w:keepLines/>
                    <w:rPr>
                      <w:sz w:val="8"/>
                      <w:szCs w:val="10"/>
                    </w:rPr>
                  </w:pPr>
                </w:p>
              </w:tc>
            </w:tr>
            <w:tr w:rsidR="007A0177" w:rsidRPr="008643EF" w14:paraId="6E22B432"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1D3E4FEC" w14:textId="0454A8CB" w:rsidR="007A0177" w:rsidRPr="008643EF" w:rsidRDefault="00BA00B0" w:rsidP="007A0177">
                  <w:pPr>
                    <w:keepNext/>
                    <w:keepLines/>
                    <w:rPr>
                      <w:sz w:val="16"/>
                      <w:szCs w:val="16"/>
                    </w:rPr>
                  </w:pPr>
                  <w:ins w:id="89" w:author="Windows User" w:date="2020-09-24T21:25:00Z">
                    <w:r>
                      <w:rPr>
                        <w:sz w:val="16"/>
                        <w:szCs w:val="16"/>
                      </w:rPr>
                      <w:t>X</w:t>
                    </w:r>
                  </w:ins>
                </w:p>
              </w:tc>
              <w:tc>
                <w:tcPr>
                  <w:tcW w:w="3024" w:type="dxa"/>
                  <w:tcBorders>
                    <w:left w:val="single" w:sz="4" w:space="0" w:color="auto"/>
                    <w:right w:val="single" w:sz="4" w:space="0" w:color="auto"/>
                  </w:tcBorders>
                </w:tcPr>
                <w:p w14:paraId="7A8CD6CA" w14:textId="77777777" w:rsidR="007A0177" w:rsidRPr="008643EF" w:rsidRDefault="007A0177" w:rsidP="007A0177">
                  <w:pPr>
                    <w:keepNext/>
                    <w:keepLines/>
                    <w:rPr>
                      <w:sz w:val="16"/>
                      <w:szCs w:val="16"/>
                    </w:rPr>
                  </w:pPr>
                  <w:r>
                    <w:rPr>
                      <w:sz w:val="16"/>
                      <w:szCs w:val="16"/>
                    </w:rPr>
                    <w:t>Chemistry and Food Science</w:t>
                  </w:r>
                </w:p>
              </w:tc>
              <w:tc>
                <w:tcPr>
                  <w:tcW w:w="288" w:type="dxa"/>
                  <w:tcBorders>
                    <w:top w:val="single" w:sz="4" w:space="0" w:color="auto"/>
                    <w:left w:val="single" w:sz="4" w:space="0" w:color="auto"/>
                    <w:bottom w:val="single" w:sz="4" w:space="0" w:color="auto"/>
                    <w:right w:val="single" w:sz="4" w:space="0" w:color="auto"/>
                  </w:tcBorders>
                </w:tcPr>
                <w:p w14:paraId="0818FD38"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41B70E4F" w14:textId="77777777" w:rsidR="007A0177" w:rsidRPr="008643EF" w:rsidRDefault="007A0177" w:rsidP="007A0177">
                  <w:pPr>
                    <w:keepNext/>
                    <w:keepLines/>
                    <w:rPr>
                      <w:sz w:val="16"/>
                      <w:szCs w:val="16"/>
                    </w:rPr>
                  </w:pPr>
                  <w:r>
                    <w:rPr>
                      <w:sz w:val="16"/>
                      <w:szCs w:val="16"/>
                    </w:rPr>
                    <w:t>Global Studies</w:t>
                  </w:r>
                </w:p>
              </w:tc>
              <w:tc>
                <w:tcPr>
                  <w:tcW w:w="288" w:type="dxa"/>
                  <w:tcBorders>
                    <w:top w:val="single" w:sz="4" w:space="0" w:color="auto"/>
                    <w:left w:val="single" w:sz="4" w:space="0" w:color="auto"/>
                    <w:bottom w:val="single" w:sz="4" w:space="0" w:color="auto"/>
                    <w:right w:val="single" w:sz="4" w:space="0" w:color="auto"/>
                  </w:tcBorders>
                </w:tcPr>
                <w:p w14:paraId="26ACB2AF" w14:textId="77777777" w:rsidR="007A0177" w:rsidRPr="008643EF" w:rsidRDefault="007A0177" w:rsidP="007A0177">
                  <w:pPr>
                    <w:keepNext/>
                    <w:keepLines/>
                    <w:rPr>
                      <w:sz w:val="16"/>
                      <w:szCs w:val="16"/>
                    </w:rPr>
                  </w:pPr>
                </w:p>
              </w:tc>
              <w:tc>
                <w:tcPr>
                  <w:tcW w:w="2880" w:type="dxa"/>
                  <w:tcBorders>
                    <w:left w:val="single" w:sz="4" w:space="0" w:color="auto"/>
                  </w:tcBorders>
                </w:tcPr>
                <w:p w14:paraId="4A4FB013" w14:textId="77777777" w:rsidR="007A0177" w:rsidRPr="008643EF" w:rsidRDefault="007A0177" w:rsidP="007A0177">
                  <w:pPr>
                    <w:keepNext/>
                    <w:keepLines/>
                    <w:rPr>
                      <w:sz w:val="16"/>
                      <w:szCs w:val="16"/>
                    </w:rPr>
                  </w:pPr>
                  <w:r>
                    <w:rPr>
                      <w:sz w:val="16"/>
                      <w:szCs w:val="16"/>
                    </w:rPr>
                    <w:t>Political Science</w:t>
                  </w:r>
                </w:p>
              </w:tc>
            </w:tr>
            <w:tr w:rsidR="007A0177" w:rsidRPr="003804C6" w14:paraId="79AACEFA" w14:textId="77777777" w:rsidTr="00F30C2B">
              <w:trPr>
                <w:trHeight w:val="56"/>
                <w:jc w:val="center"/>
              </w:trPr>
              <w:tc>
                <w:tcPr>
                  <w:tcW w:w="288" w:type="dxa"/>
                  <w:tcBorders>
                    <w:top w:val="single" w:sz="4" w:space="0" w:color="auto"/>
                    <w:bottom w:val="single" w:sz="4" w:space="0" w:color="auto"/>
                  </w:tcBorders>
                </w:tcPr>
                <w:p w14:paraId="4467E690" w14:textId="77777777" w:rsidR="007A0177" w:rsidRPr="003804C6" w:rsidRDefault="007A0177" w:rsidP="007A0177">
                  <w:pPr>
                    <w:keepNext/>
                    <w:keepLines/>
                    <w:rPr>
                      <w:sz w:val="8"/>
                      <w:szCs w:val="10"/>
                    </w:rPr>
                  </w:pPr>
                </w:p>
              </w:tc>
              <w:tc>
                <w:tcPr>
                  <w:tcW w:w="3024" w:type="dxa"/>
                </w:tcPr>
                <w:p w14:paraId="6104FAA7"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1710B86E" w14:textId="77777777" w:rsidR="007A0177" w:rsidRPr="003804C6" w:rsidRDefault="007A0177" w:rsidP="007A0177">
                  <w:pPr>
                    <w:keepNext/>
                    <w:keepLines/>
                    <w:rPr>
                      <w:sz w:val="8"/>
                      <w:szCs w:val="10"/>
                    </w:rPr>
                  </w:pPr>
                </w:p>
              </w:tc>
              <w:tc>
                <w:tcPr>
                  <w:tcW w:w="2880" w:type="dxa"/>
                </w:tcPr>
                <w:p w14:paraId="77800CAE"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06735C4F" w14:textId="77777777" w:rsidR="007A0177" w:rsidRPr="003804C6" w:rsidRDefault="007A0177" w:rsidP="007A0177">
                  <w:pPr>
                    <w:keepNext/>
                    <w:keepLines/>
                    <w:rPr>
                      <w:sz w:val="8"/>
                      <w:szCs w:val="10"/>
                    </w:rPr>
                  </w:pPr>
                </w:p>
              </w:tc>
              <w:tc>
                <w:tcPr>
                  <w:tcW w:w="2880" w:type="dxa"/>
                </w:tcPr>
                <w:p w14:paraId="12A90829" w14:textId="77777777" w:rsidR="007A0177" w:rsidRPr="003804C6" w:rsidRDefault="007A0177" w:rsidP="007A0177">
                  <w:pPr>
                    <w:keepNext/>
                    <w:keepLines/>
                    <w:rPr>
                      <w:sz w:val="8"/>
                      <w:szCs w:val="10"/>
                    </w:rPr>
                  </w:pPr>
                </w:p>
              </w:tc>
            </w:tr>
            <w:tr w:rsidR="007A0177" w:rsidRPr="008643EF" w14:paraId="6226412F"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28D354F7" w14:textId="77777777" w:rsidR="007A0177" w:rsidRPr="008643EF" w:rsidRDefault="007A0177" w:rsidP="007A0177">
                  <w:pPr>
                    <w:keepNext/>
                    <w:keepLines/>
                    <w:rPr>
                      <w:sz w:val="16"/>
                      <w:szCs w:val="16"/>
                    </w:rPr>
                  </w:pPr>
                </w:p>
              </w:tc>
              <w:tc>
                <w:tcPr>
                  <w:tcW w:w="3024" w:type="dxa"/>
                  <w:tcBorders>
                    <w:left w:val="single" w:sz="4" w:space="0" w:color="auto"/>
                    <w:right w:val="single" w:sz="4" w:space="0" w:color="auto"/>
                  </w:tcBorders>
                </w:tcPr>
                <w:p w14:paraId="4E6F6338" w14:textId="77777777" w:rsidR="007A0177" w:rsidRDefault="007A0177" w:rsidP="007A0177">
                  <w:pPr>
                    <w:keepNext/>
                    <w:keepLines/>
                    <w:rPr>
                      <w:sz w:val="16"/>
                      <w:szCs w:val="16"/>
                    </w:rPr>
                  </w:pPr>
                  <w:r>
                    <w:rPr>
                      <w:sz w:val="16"/>
                      <w:szCs w:val="16"/>
                    </w:rPr>
                    <w:t>Communication Arts</w:t>
                  </w:r>
                </w:p>
              </w:tc>
              <w:tc>
                <w:tcPr>
                  <w:tcW w:w="288" w:type="dxa"/>
                  <w:tcBorders>
                    <w:top w:val="single" w:sz="4" w:space="0" w:color="auto"/>
                    <w:left w:val="single" w:sz="4" w:space="0" w:color="auto"/>
                    <w:bottom w:val="single" w:sz="4" w:space="0" w:color="auto"/>
                    <w:right w:val="single" w:sz="4" w:space="0" w:color="auto"/>
                  </w:tcBorders>
                </w:tcPr>
                <w:p w14:paraId="223E2CDE"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464C0C1A" w14:textId="77777777" w:rsidR="007A0177" w:rsidRPr="008643EF" w:rsidRDefault="007A0177" w:rsidP="007A0177">
                  <w:pPr>
                    <w:keepNext/>
                    <w:keepLines/>
                    <w:rPr>
                      <w:sz w:val="16"/>
                      <w:szCs w:val="16"/>
                    </w:rPr>
                  </w:pPr>
                  <w:r>
                    <w:rPr>
                      <w:sz w:val="16"/>
                      <w:szCs w:val="16"/>
                    </w:rPr>
                    <w:t>History</w:t>
                  </w:r>
                </w:p>
              </w:tc>
              <w:tc>
                <w:tcPr>
                  <w:tcW w:w="288" w:type="dxa"/>
                  <w:tcBorders>
                    <w:top w:val="single" w:sz="4" w:space="0" w:color="auto"/>
                    <w:left w:val="single" w:sz="4" w:space="0" w:color="auto"/>
                    <w:bottom w:val="single" w:sz="4" w:space="0" w:color="auto"/>
                    <w:right w:val="single" w:sz="4" w:space="0" w:color="auto"/>
                  </w:tcBorders>
                </w:tcPr>
                <w:p w14:paraId="6E7917E9" w14:textId="77777777" w:rsidR="007A0177" w:rsidRPr="008643EF" w:rsidRDefault="007A0177" w:rsidP="007A0177">
                  <w:pPr>
                    <w:keepNext/>
                    <w:keepLines/>
                    <w:rPr>
                      <w:sz w:val="16"/>
                      <w:szCs w:val="16"/>
                    </w:rPr>
                  </w:pPr>
                </w:p>
              </w:tc>
              <w:tc>
                <w:tcPr>
                  <w:tcW w:w="2880" w:type="dxa"/>
                  <w:tcBorders>
                    <w:left w:val="single" w:sz="4" w:space="0" w:color="auto"/>
                  </w:tcBorders>
                </w:tcPr>
                <w:p w14:paraId="36973703" w14:textId="77777777" w:rsidR="007A0177" w:rsidRPr="008643EF" w:rsidRDefault="007A0177" w:rsidP="007A0177">
                  <w:pPr>
                    <w:keepNext/>
                    <w:keepLines/>
                    <w:rPr>
                      <w:sz w:val="16"/>
                      <w:szCs w:val="16"/>
                    </w:rPr>
                  </w:pPr>
                  <w:r>
                    <w:rPr>
                      <w:sz w:val="16"/>
                      <w:szCs w:val="16"/>
                    </w:rPr>
                    <w:t>Psychology and Philosophy</w:t>
                  </w:r>
                </w:p>
              </w:tc>
            </w:tr>
            <w:tr w:rsidR="007A0177" w:rsidRPr="003804C6" w14:paraId="4BF16600" w14:textId="77777777" w:rsidTr="00F30C2B">
              <w:trPr>
                <w:jc w:val="center"/>
              </w:trPr>
              <w:tc>
                <w:tcPr>
                  <w:tcW w:w="288" w:type="dxa"/>
                  <w:tcBorders>
                    <w:top w:val="single" w:sz="4" w:space="0" w:color="auto"/>
                    <w:bottom w:val="single" w:sz="4" w:space="0" w:color="auto"/>
                  </w:tcBorders>
                </w:tcPr>
                <w:p w14:paraId="709F92C5" w14:textId="77777777" w:rsidR="007A0177" w:rsidRPr="003804C6" w:rsidRDefault="007A0177" w:rsidP="007A0177">
                  <w:pPr>
                    <w:keepNext/>
                    <w:keepLines/>
                    <w:rPr>
                      <w:sz w:val="8"/>
                      <w:szCs w:val="10"/>
                    </w:rPr>
                  </w:pPr>
                </w:p>
              </w:tc>
              <w:tc>
                <w:tcPr>
                  <w:tcW w:w="3024" w:type="dxa"/>
                </w:tcPr>
                <w:p w14:paraId="34CE8295"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71746112" w14:textId="77777777" w:rsidR="007A0177" w:rsidRPr="003804C6" w:rsidRDefault="007A0177" w:rsidP="007A0177">
                  <w:pPr>
                    <w:keepNext/>
                    <w:keepLines/>
                    <w:rPr>
                      <w:sz w:val="8"/>
                      <w:szCs w:val="10"/>
                    </w:rPr>
                  </w:pPr>
                </w:p>
              </w:tc>
              <w:tc>
                <w:tcPr>
                  <w:tcW w:w="2880" w:type="dxa"/>
                </w:tcPr>
                <w:p w14:paraId="18BCF2AB"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23B638CE" w14:textId="77777777" w:rsidR="007A0177" w:rsidRPr="003804C6" w:rsidRDefault="007A0177" w:rsidP="007A0177">
                  <w:pPr>
                    <w:keepNext/>
                    <w:keepLines/>
                    <w:rPr>
                      <w:sz w:val="8"/>
                      <w:szCs w:val="10"/>
                    </w:rPr>
                  </w:pPr>
                </w:p>
              </w:tc>
              <w:tc>
                <w:tcPr>
                  <w:tcW w:w="2880" w:type="dxa"/>
                </w:tcPr>
                <w:p w14:paraId="20ADF088" w14:textId="77777777" w:rsidR="007A0177" w:rsidRPr="003804C6" w:rsidRDefault="007A0177" w:rsidP="007A0177">
                  <w:pPr>
                    <w:keepNext/>
                    <w:keepLines/>
                    <w:rPr>
                      <w:sz w:val="8"/>
                      <w:szCs w:val="10"/>
                    </w:rPr>
                  </w:pPr>
                </w:p>
              </w:tc>
            </w:tr>
            <w:tr w:rsidR="007A0177" w:rsidRPr="008643EF" w14:paraId="450D21F5"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06E2EA9D" w14:textId="6E7B6CAB" w:rsidR="007A0177" w:rsidRPr="008643EF" w:rsidRDefault="006D4652" w:rsidP="007A0177">
                  <w:pPr>
                    <w:keepNext/>
                    <w:keepLines/>
                    <w:rPr>
                      <w:sz w:val="16"/>
                      <w:szCs w:val="16"/>
                    </w:rPr>
                  </w:pPr>
                  <w:ins w:id="90" w:author="Windows User" w:date="2020-09-24T20:55:00Z">
                    <w:r>
                      <w:rPr>
                        <w:sz w:val="16"/>
                        <w:szCs w:val="16"/>
                      </w:rPr>
                      <w:t>X</w:t>
                    </w:r>
                  </w:ins>
                </w:p>
              </w:tc>
              <w:tc>
                <w:tcPr>
                  <w:tcW w:w="3024" w:type="dxa"/>
                  <w:tcBorders>
                    <w:left w:val="single" w:sz="4" w:space="0" w:color="auto"/>
                    <w:right w:val="single" w:sz="4" w:space="0" w:color="auto"/>
                  </w:tcBorders>
                </w:tcPr>
                <w:p w14:paraId="4A4F4FFE" w14:textId="77777777" w:rsidR="007A0177" w:rsidRDefault="007A0177" w:rsidP="007A0177">
                  <w:pPr>
                    <w:keepNext/>
                    <w:keepLines/>
                    <w:rPr>
                      <w:sz w:val="16"/>
                      <w:szCs w:val="16"/>
                    </w:rPr>
                  </w:pPr>
                  <w:r>
                    <w:rPr>
                      <w:sz w:val="16"/>
                      <w:szCs w:val="16"/>
                    </w:rPr>
                    <w:t>Computer Science</w:t>
                  </w:r>
                </w:p>
              </w:tc>
              <w:tc>
                <w:tcPr>
                  <w:tcW w:w="288" w:type="dxa"/>
                  <w:tcBorders>
                    <w:top w:val="single" w:sz="4" w:space="0" w:color="auto"/>
                    <w:left w:val="single" w:sz="4" w:space="0" w:color="auto"/>
                    <w:bottom w:val="single" w:sz="4" w:space="0" w:color="auto"/>
                    <w:right w:val="single" w:sz="4" w:space="0" w:color="auto"/>
                  </w:tcBorders>
                </w:tcPr>
                <w:p w14:paraId="5FBC9DA3" w14:textId="3A8F2659" w:rsidR="007A0177" w:rsidRPr="008643EF" w:rsidRDefault="00BA00B0" w:rsidP="007A0177">
                  <w:pPr>
                    <w:keepNext/>
                    <w:keepLines/>
                    <w:rPr>
                      <w:sz w:val="16"/>
                      <w:szCs w:val="16"/>
                    </w:rPr>
                  </w:pPr>
                  <w:ins w:id="91" w:author="Windows User" w:date="2020-09-24T21:25:00Z">
                    <w:r>
                      <w:rPr>
                        <w:sz w:val="16"/>
                        <w:szCs w:val="16"/>
                      </w:rPr>
                      <w:t>X</w:t>
                    </w:r>
                  </w:ins>
                </w:p>
              </w:tc>
              <w:tc>
                <w:tcPr>
                  <w:tcW w:w="2880" w:type="dxa"/>
                  <w:tcBorders>
                    <w:left w:val="single" w:sz="4" w:space="0" w:color="auto"/>
                    <w:right w:val="single" w:sz="4" w:space="0" w:color="auto"/>
                  </w:tcBorders>
                </w:tcPr>
                <w:p w14:paraId="61F8524D" w14:textId="77777777" w:rsidR="007A0177" w:rsidRPr="008643EF" w:rsidRDefault="007A0177" w:rsidP="007A0177">
                  <w:pPr>
                    <w:keepNext/>
                    <w:keepLines/>
                    <w:rPr>
                      <w:sz w:val="16"/>
                      <w:szCs w:val="16"/>
                    </w:rPr>
                  </w:pPr>
                  <w:r>
                    <w:rPr>
                      <w:sz w:val="16"/>
                      <w:szCs w:val="16"/>
                    </w:rPr>
                    <w:t>Management and Business &amp; IT</w:t>
                  </w:r>
                </w:p>
              </w:tc>
              <w:tc>
                <w:tcPr>
                  <w:tcW w:w="288" w:type="dxa"/>
                  <w:tcBorders>
                    <w:top w:val="single" w:sz="4" w:space="0" w:color="auto"/>
                    <w:left w:val="single" w:sz="4" w:space="0" w:color="auto"/>
                    <w:bottom w:val="single" w:sz="4" w:space="0" w:color="auto"/>
                    <w:right w:val="single" w:sz="4" w:space="0" w:color="auto"/>
                  </w:tcBorders>
                </w:tcPr>
                <w:p w14:paraId="0E7A36E2" w14:textId="77777777" w:rsidR="007A0177" w:rsidRPr="008643EF" w:rsidRDefault="007A0177" w:rsidP="007A0177">
                  <w:pPr>
                    <w:keepNext/>
                    <w:keepLines/>
                    <w:rPr>
                      <w:sz w:val="16"/>
                      <w:szCs w:val="16"/>
                    </w:rPr>
                  </w:pPr>
                </w:p>
              </w:tc>
              <w:tc>
                <w:tcPr>
                  <w:tcW w:w="2880" w:type="dxa"/>
                  <w:tcBorders>
                    <w:left w:val="single" w:sz="4" w:space="0" w:color="auto"/>
                  </w:tcBorders>
                </w:tcPr>
                <w:p w14:paraId="01982697" w14:textId="77777777" w:rsidR="007A0177" w:rsidRPr="008643EF" w:rsidRDefault="007A0177" w:rsidP="007A0177">
                  <w:pPr>
                    <w:keepNext/>
                    <w:keepLines/>
                    <w:rPr>
                      <w:sz w:val="16"/>
                      <w:szCs w:val="16"/>
                    </w:rPr>
                  </w:pPr>
                  <w:r>
                    <w:rPr>
                      <w:sz w:val="16"/>
                      <w:szCs w:val="16"/>
                    </w:rPr>
                    <w:t>Sociology</w:t>
                  </w:r>
                </w:p>
              </w:tc>
            </w:tr>
            <w:tr w:rsidR="007A0177" w:rsidRPr="003804C6" w14:paraId="26F19531" w14:textId="77777777" w:rsidTr="00F30C2B">
              <w:trPr>
                <w:jc w:val="center"/>
              </w:trPr>
              <w:tc>
                <w:tcPr>
                  <w:tcW w:w="288" w:type="dxa"/>
                  <w:tcBorders>
                    <w:top w:val="single" w:sz="4" w:space="0" w:color="auto"/>
                    <w:bottom w:val="single" w:sz="4" w:space="0" w:color="auto"/>
                  </w:tcBorders>
                </w:tcPr>
                <w:p w14:paraId="23DC8933" w14:textId="77777777" w:rsidR="007A0177" w:rsidRPr="003804C6" w:rsidRDefault="007A0177" w:rsidP="007A0177">
                  <w:pPr>
                    <w:keepNext/>
                    <w:keepLines/>
                    <w:rPr>
                      <w:sz w:val="8"/>
                      <w:szCs w:val="10"/>
                    </w:rPr>
                  </w:pPr>
                </w:p>
              </w:tc>
              <w:tc>
                <w:tcPr>
                  <w:tcW w:w="3024" w:type="dxa"/>
                </w:tcPr>
                <w:p w14:paraId="5E883C9F"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2B8A8A76" w14:textId="77777777" w:rsidR="007A0177" w:rsidRPr="003804C6" w:rsidRDefault="007A0177" w:rsidP="007A0177">
                  <w:pPr>
                    <w:keepNext/>
                    <w:keepLines/>
                    <w:rPr>
                      <w:sz w:val="8"/>
                      <w:szCs w:val="10"/>
                    </w:rPr>
                  </w:pPr>
                </w:p>
              </w:tc>
              <w:tc>
                <w:tcPr>
                  <w:tcW w:w="2880" w:type="dxa"/>
                </w:tcPr>
                <w:p w14:paraId="7CEE9D84"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691DCA2F" w14:textId="77777777" w:rsidR="007A0177" w:rsidRPr="003804C6" w:rsidRDefault="007A0177" w:rsidP="007A0177">
                  <w:pPr>
                    <w:keepNext/>
                    <w:keepLines/>
                    <w:rPr>
                      <w:sz w:val="8"/>
                      <w:szCs w:val="10"/>
                    </w:rPr>
                  </w:pPr>
                </w:p>
              </w:tc>
              <w:tc>
                <w:tcPr>
                  <w:tcW w:w="2880" w:type="dxa"/>
                </w:tcPr>
                <w:p w14:paraId="36E26962" w14:textId="77777777" w:rsidR="007A0177" w:rsidRPr="003804C6" w:rsidRDefault="007A0177" w:rsidP="007A0177">
                  <w:pPr>
                    <w:keepNext/>
                    <w:keepLines/>
                    <w:rPr>
                      <w:sz w:val="8"/>
                      <w:szCs w:val="10"/>
                    </w:rPr>
                  </w:pPr>
                </w:p>
              </w:tc>
            </w:tr>
            <w:tr w:rsidR="007A0177" w:rsidRPr="008643EF" w14:paraId="2275B897"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1CF5424F" w14:textId="77777777" w:rsidR="007A0177" w:rsidRPr="008643EF" w:rsidRDefault="007A0177" w:rsidP="007A0177">
                  <w:pPr>
                    <w:keepNext/>
                    <w:keepLines/>
                    <w:rPr>
                      <w:sz w:val="16"/>
                      <w:szCs w:val="16"/>
                    </w:rPr>
                  </w:pPr>
                </w:p>
              </w:tc>
              <w:tc>
                <w:tcPr>
                  <w:tcW w:w="3024" w:type="dxa"/>
                  <w:tcBorders>
                    <w:left w:val="single" w:sz="4" w:space="0" w:color="auto"/>
                    <w:right w:val="single" w:sz="4" w:space="0" w:color="auto"/>
                  </w:tcBorders>
                </w:tcPr>
                <w:p w14:paraId="07FD8B72" w14:textId="77777777" w:rsidR="007A0177" w:rsidRDefault="007A0177" w:rsidP="007A0177">
                  <w:pPr>
                    <w:keepNext/>
                    <w:keepLines/>
                    <w:rPr>
                      <w:sz w:val="16"/>
                      <w:szCs w:val="16"/>
                    </w:rPr>
                  </w:pPr>
                  <w:r>
                    <w:rPr>
                      <w:sz w:val="16"/>
                      <w:szCs w:val="16"/>
                    </w:rPr>
                    <w:t>Education</w:t>
                  </w:r>
                </w:p>
              </w:tc>
              <w:tc>
                <w:tcPr>
                  <w:tcW w:w="288" w:type="dxa"/>
                  <w:tcBorders>
                    <w:top w:val="single" w:sz="4" w:space="0" w:color="auto"/>
                    <w:left w:val="single" w:sz="4" w:space="0" w:color="auto"/>
                    <w:bottom w:val="single" w:sz="4" w:space="0" w:color="auto"/>
                    <w:right w:val="single" w:sz="4" w:space="0" w:color="auto"/>
                  </w:tcBorders>
                </w:tcPr>
                <w:p w14:paraId="24DB577A"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0DB7AC9B" w14:textId="77777777" w:rsidR="007A0177" w:rsidRPr="008643EF" w:rsidRDefault="007A0177" w:rsidP="007A0177">
                  <w:pPr>
                    <w:keepNext/>
                    <w:keepLines/>
                    <w:rPr>
                      <w:sz w:val="16"/>
                      <w:szCs w:val="16"/>
                    </w:rPr>
                  </w:pPr>
                  <w:r>
                    <w:rPr>
                      <w:sz w:val="16"/>
                      <w:szCs w:val="16"/>
                    </w:rPr>
                    <w:t>Marketing</w:t>
                  </w:r>
                </w:p>
              </w:tc>
              <w:tc>
                <w:tcPr>
                  <w:tcW w:w="288" w:type="dxa"/>
                  <w:tcBorders>
                    <w:top w:val="single" w:sz="4" w:space="0" w:color="auto"/>
                    <w:left w:val="single" w:sz="4" w:space="0" w:color="auto"/>
                    <w:bottom w:val="single" w:sz="4" w:space="0" w:color="auto"/>
                    <w:right w:val="single" w:sz="4" w:space="0" w:color="auto"/>
                  </w:tcBorders>
                </w:tcPr>
                <w:p w14:paraId="5A655C25" w14:textId="77777777" w:rsidR="007A0177" w:rsidRPr="008643EF" w:rsidRDefault="007A0177" w:rsidP="007A0177">
                  <w:pPr>
                    <w:keepNext/>
                    <w:keepLines/>
                    <w:rPr>
                      <w:sz w:val="16"/>
                      <w:szCs w:val="16"/>
                    </w:rPr>
                  </w:pPr>
                </w:p>
              </w:tc>
              <w:tc>
                <w:tcPr>
                  <w:tcW w:w="2880" w:type="dxa"/>
                  <w:tcBorders>
                    <w:left w:val="single" w:sz="4" w:space="0" w:color="auto"/>
                  </w:tcBorders>
                </w:tcPr>
                <w:p w14:paraId="7D8CED3A" w14:textId="77777777" w:rsidR="007A0177" w:rsidRPr="008643EF" w:rsidRDefault="007A0177" w:rsidP="007A0177">
                  <w:pPr>
                    <w:keepNext/>
                    <w:keepLines/>
                    <w:rPr>
                      <w:sz w:val="16"/>
                      <w:szCs w:val="16"/>
                    </w:rPr>
                  </w:pPr>
                  <w:r>
                    <w:rPr>
                      <w:sz w:val="16"/>
                      <w:szCs w:val="16"/>
                    </w:rPr>
                    <w:t>World Languages</w:t>
                  </w:r>
                </w:p>
              </w:tc>
            </w:tr>
            <w:tr w:rsidR="007A0177" w:rsidRPr="008643EF" w14:paraId="1A396F8C" w14:textId="77777777" w:rsidTr="00F30C2B">
              <w:trPr>
                <w:trHeight w:val="72"/>
                <w:jc w:val="center"/>
              </w:trPr>
              <w:tc>
                <w:tcPr>
                  <w:tcW w:w="288" w:type="dxa"/>
                  <w:tcBorders>
                    <w:top w:val="single" w:sz="4" w:space="0" w:color="auto"/>
                    <w:bottom w:val="single" w:sz="4" w:space="0" w:color="auto"/>
                  </w:tcBorders>
                </w:tcPr>
                <w:p w14:paraId="19374FB3" w14:textId="77777777" w:rsidR="007A0177" w:rsidRPr="00977045" w:rsidRDefault="007A0177" w:rsidP="007A0177">
                  <w:pPr>
                    <w:keepNext/>
                    <w:keepLines/>
                    <w:rPr>
                      <w:sz w:val="8"/>
                      <w:szCs w:val="8"/>
                    </w:rPr>
                  </w:pPr>
                </w:p>
              </w:tc>
              <w:tc>
                <w:tcPr>
                  <w:tcW w:w="3024" w:type="dxa"/>
                  <w:tcBorders>
                    <w:left w:val="nil"/>
                  </w:tcBorders>
                </w:tcPr>
                <w:p w14:paraId="79F94D81" w14:textId="77777777" w:rsidR="007A0177" w:rsidRPr="00977045" w:rsidRDefault="007A0177" w:rsidP="007A0177">
                  <w:pPr>
                    <w:keepNext/>
                    <w:keepLines/>
                    <w:rPr>
                      <w:sz w:val="8"/>
                      <w:szCs w:val="8"/>
                    </w:rPr>
                  </w:pPr>
                </w:p>
              </w:tc>
              <w:tc>
                <w:tcPr>
                  <w:tcW w:w="288" w:type="dxa"/>
                  <w:tcBorders>
                    <w:top w:val="single" w:sz="4" w:space="0" w:color="auto"/>
                  </w:tcBorders>
                </w:tcPr>
                <w:p w14:paraId="6C1F5901" w14:textId="77777777" w:rsidR="007A0177" w:rsidRPr="00977045" w:rsidRDefault="007A0177" w:rsidP="007A0177">
                  <w:pPr>
                    <w:keepNext/>
                    <w:keepLines/>
                    <w:rPr>
                      <w:sz w:val="8"/>
                      <w:szCs w:val="8"/>
                    </w:rPr>
                  </w:pPr>
                </w:p>
              </w:tc>
              <w:tc>
                <w:tcPr>
                  <w:tcW w:w="2880" w:type="dxa"/>
                  <w:tcBorders>
                    <w:left w:val="nil"/>
                  </w:tcBorders>
                </w:tcPr>
                <w:p w14:paraId="09A6610B" w14:textId="77777777" w:rsidR="007A0177" w:rsidRPr="00977045" w:rsidRDefault="007A0177" w:rsidP="007A0177">
                  <w:pPr>
                    <w:keepNext/>
                    <w:keepLines/>
                    <w:rPr>
                      <w:sz w:val="8"/>
                      <w:szCs w:val="8"/>
                    </w:rPr>
                  </w:pPr>
                </w:p>
              </w:tc>
              <w:tc>
                <w:tcPr>
                  <w:tcW w:w="288" w:type="dxa"/>
                  <w:tcBorders>
                    <w:top w:val="single" w:sz="4" w:space="0" w:color="auto"/>
                  </w:tcBorders>
                </w:tcPr>
                <w:p w14:paraId="4EE5A934" w14:textId="77777777" w:rsidR="007A0177" w:rsidRPr="00977045" w:rsidRDefault="007A0177" w:rsidP="007A0177">
                  <w:pPr>
                    <w:keepNext/>
                    <w:keepLines/>
                    <w:rPr>
                      <w:sz w:val="8"/>
                      <w:szCs w:val="8"/>
                    </w:rPr>
                  </w:pPr>
                </w:p>
              </w:tc>
              <w:tc>
                <w:tcPr>
                  <w:tcW w:w="2880" w:type="dxa"/>
                  <w:tcBorders>
                    <w:left w:val="nil"/>
                  </w:tcBorders>
                </w:tcPr>
                <w:p w14:paraId="5B99114C" w14:textId="77777777" w:rsidR="007A0177" w:rsidRPr="00977045" w:rsidRDefault="007A0177" w:rsidP="007A0177">
                  <w:pPr>
                    <w:keepNext/>
                    <w:keepLines/>
                    <w:rPr>
                      <w:sz w:val="8"/>
                      <w:szCs w:val="8"/>
                    </w:rPr>
                  </w:pPr>
                </w:p>
              </w:tc>
            </w:tr>
            <w:tr w:rsidR="007A0177" w:rsidRPr="008643EF" w14:paraId="4D29549C"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287906A8" w14:textId="77777777" w:rsidR="007A0177" w:rsidRPr="008643EF" w:rsidRDefault="007A0177" w:rsidP="007A0177">
                  <w:pPr>
                    <w:keepNext/>
                    <w:keepLines/>
                    <w:rPr>
                      <w:sz w:val="16"/>
                      <w:szCs w:val="16"/>
                    </w:rPr>
                  </w:pPr>
                </w:p>
              </w:tc>
              <w:tc>
                <w:tcPr>
                  <w:tcW w:w="3024" w:type="dxa"/>
                  <w:tcBorders>
                    <w:left w:val="single" w:sz="4" w:space="0" w:color="auto"/>
                  </w:tcBorders>
                </w:tcPr>
                <w:p w14:paraId="460128BB" w14:textId="77777777" w:rsidR="007A0177" w:rsidRDefault="007A0177" w:rsidP="007A0177">
                  <w:pPr>
                    <w:keepNext/>
                    <w:keepLines/>
                    <w:rPr>
                      <w:sz w:val="16"/>
                      <w:szCs w:val="16"/>
                    </w:rPr>
                  </w:pPr>
                  <w:r>
                    <w:rPr>
                      <w:sz w:val="16"/>
                      <w:szCs w:val="16"/>
                    </w:rPr>
                    <w:t>English</w:t>
                  </w:r>
                </w:p>
              </w:tc>
              <w:tc>
                <w:tcPr>
                  <w:tcW w:w="288" w:type="dxa"/>
                </w:tcPr>
                <w:p w14:paraId="358475A3" w14:textId="77777777" w:rsidR="007A0177" w:rsidRPr="008643EF" w:rsidRDefault="007A0177" w:rsidP="007A0177">
                  <w:pPr>
                    <w:keepNext/>
                    <w:keepLines/>
                    <w:rPr>
                      <w:sz w:val="16"/>
                      <w:szCs w:val="16"/>
                    </w:rPr>
                  </w:pPr>
                </w:p>
              </w:tc>
              <w:tc>
                <w:tcPr>
                  <w:tcW w:w="2880" w:type="dxa"/>
                  <w:tcBorders>
                    <w:left w:val="nil"/>
                  </w:tcBorders>
                </w:tcPr>
                <w:p w14:paraId="35A1B0AD" w14:textId="77777777" w:rsidR="007A0177" w:rsidRDefault="007A0177" w:rsidP="007A0177">
                  <w:pPr>
                    <w:keepNext/>
                    <w:keepLines/>
                    <w:rPr>
                      <w:sz w:val="16"/>
                      <w:szCs w:val="16"/>
                    </w:rPr>
                  </w:pPr>
                </w:p>
              </w:tc>
              <w:tc>
                <w:tcPr>
                  <w:tcW w:w="288" w:type="dxa"/>
                </w:tcPr>
                <w:p w14:paraId="1703BB1C" w14:textId="77777777" w:rsidR="007A0177" w:rsidRPr="008643EF" w:rsidRDefault="007A0177" w:rsidP="007A0177">
                  <w:pPr>
                    <w:keepNext/>
                    <w:keepLines/>
                    <w:rPr>
                      <w:sz w:val="16"/>
                      <w:szCs w:val="16"/>
                    </w:rPr>
                  </w:pPr>
                </w:p>
              </w:tc>
              <w:tc>
                <w:tcPr>
                  <w:tcW w:w="2880" w:type="dxa"/>
                  <w:tcBorders>
                    <w:left w:val="nil"/>
                  </w:tcBorders>
                </w:tcPr>
                <w:p w14:paraId="052DE7FC" w14:textId="77777777" w:rsidR="007A0177" w:rsidRDefault="007A0177" w:rsidP="007A0177">
                  <w:pPr>
                    <w:keepNext/>
                    <w:keepLines/>
                    <w:rPr>
                      <w:sz w:val="16"/>
                      <w:szCs w:val="16"/>
                    </w:rPr>
                  </w:pPr>
                </w:p>
              </w:tc>
            </w:tr>
          </w:tbl>
          <w:p w14:paraId="459FC900" w14:textId="77777777" w:rsidR="007A0177" w:rsidRDefault="007A0177" w:rsidP="007A0177">
            <w:r>
              <w:rPr>
                <w:sz w:val="2"/>
                <w:szCs w:val="2"/>
              </w:rPr>
              <w:br/>
            </w:r>
            <w:r>
              <w:rPr>
                <w:sz w:val="2"/>
                <w:szCs w:val="2"/>
              </w:rPr>
              <w:br/>
            </w:r>
            <w:r>
              <w:rPr>
                <w:sz w:val="2"/>
                <w:szCs w:val="2"/>
              </w:rPr>
              <w:br/>
            </w:r>
          </w:p>
          <w:tbl>
            <w:tblPr>
              <w:tblStyle w:val="TableGrid"/>
              <w:tblW w:w="0" w:type="auto"/>
              <w:tblBorders>
                <w:top w:val="none" w:sz="0" w:space="0" w:color="auto"/>
                <w:left w:val="none" w:sz="0" w:space="0" w:color="auto"/>
                <w:bottom w:val="none" w:sz="0" w:space="0" w:color="auto"/>
                <w:insideV w:val="none" w:sz="0" w:space="0" w:color="auto"/>
              </w:tblBorders>
              <w:tblLayout w:type="fixed"/>
              <w:tblLook w:val="04A0" w:firstRow="1" w:lastRow="0" w:firstColumn="1" w:lastColumn="0" w:noHBand="0" w:noVBand="1"/>
            </w:tblPr>
            <w:tblGrid>
              <w:gridCol w:w="2312"/>
              <w:gridCol w:w="7828"/>
            </w:tblGrid>
            <w:tr w:rsidR="007A0177" w14:paraId="76D7288B" w14:textId="77777777" w:rsidTr="00F30C2B">
              <w:tc>
                <w:tcPr>
                  <w:tcW w:w="2312" w:type="dxa"/>
                  <w:tcBorders>
                    <w:top w:val="nil"/>
                  </w:tcBorders>
                </w:tcPr>
                <w:p w14:paraId="1DEEE729" w14:textId="77777777" w:rsidR="007A0177" w:rsidRDefault="007A0177" w:rsidP="007A0177">
                  <w:r>
                    <w:t>Date(s) of Notification*:</w:t>
                  </w:r>
                </w:p>
              </w:tc>
              <w:tc>
                <w:tcPr>
                  <w:tcW w:w="7828" w:type="dxa"/>
                  <w:tcBorders>
                    <w:top w:val="nil"/>
                    <w:bottom w:val="single" w:sz="4" w:space="0" w:color="auto"/>
                    <w:right w:val="nil"/>
                  </w:tcBorders>
                </w:tcPr>
                <w:p w14:paraId="7126C16B" w14:textId="77777777" w:rsidR="007A0177" w:rsidRDefault="007A0177" w:rsidP="007A0177"/>
              </w:tc>
            </w:tr>
          </w:tbl>
          <w:p w14:paraId="172F1922" w14:textId="709857B1" w:rsidR="007A0177" w:rsidRDefault="007A0177" w:rsidP="007A0177">
            <w:pPr>
              <w:spacing w:before="120"/>
            </w:pPr>
            <w:r w:rsidRPr="002831A6">
              <w:rPr>
                <w:i/>
                <w:sz w:val="16"/>
                <w:szCs w:val="16"/>
              </w:rPr>
              <w:t xml:space="preserve">* </w:t>
            </w:r>
            <w:r>
              <w:rPr>
                <w:i/>
                <w:sz w:val="16"/>
                <w:szCs w:val="16"/>
              </w:rPr>
              <w:t xml:space="preserve"> Dates of notification will be listed in the Log Acknowledgements section of Blackboard. Subcommittee chairs will transfer those dates here.</w:t>
            </w:r>
          </w:p>
        </w:tc>
      </w:tr>
    </w:tbl>
    <w:p w14:paraId="6D073419" w14:textId="65780653" w:rsidR="003302DE" w:rsidRDefault="003302DE">
      <w:pPr>
        <w:rPr>
          <w:sz w:val="18"/>
          <w:szCs w:val="18"/>
        </w:rPr>
      </w:pPr>
    </w:p>
    <w:p w14:paraId="3DD3E775" w14:textId="77777777" w:rsidR="00F656DE" w:rsidRDefault="00F656DE" w:rsidP="00F656DE">
      <w:pPr>
        <w:rPr>
          <w:sz w:val="18"/>
          <w:szCs w:val="18"/>
        </w:rPr>
      </w:pPr>
    </w:p>
    <w:tbl>
      <w:tblPr>
        <w:tblStyle w:val="7"/>
        <w:tblW w:w="9000" w:type="dxa"/>
        <w:jc w:val="center"/>
        <w:tblLayout w:type="fixed"/>
        <w:tblLook w:val="0000" w:firstRow="0" w:lastRow="0" w:firstColumn="0" w:lastColumn="0" w:noHBand="0" w:noVBand="0"/>
      </w:tblPr>
      <w:tblGrid>
        <w:gridCol w:w="4320"/>
        <w:gridCol w:w="360"/>
        <w:gridCol w:w="4320"/>
      </w:tblGrid>
      <w:tr w:rsidR="00F656DE" w14:paraId="002324D4" w14:textId="77777777" w:rsidTr="001E68FA">
        <w:trPr>
          <w:jc w:val="center"/>
        </w:trPr>
        <w:tc>
          <w:tcPr>
            <w:tcW w:w="4320" w:type="dxa"/>
            <w:tcBorders>
              <w:bottom w:val="single" w:sz="4" w:space="0" w:color="000000"/>
            </w:tcBorders>
            <w:vAlign w:val="center"/>
          </w:tcPr>
          <w:p w14:paraId="0563500B" w14:textId="77777777" w:rsidR="00F656DE" w:rsidRDefault="00F656DE" w:rsidP="001E68FA">
            <w:pPr>
              <w:jc w:val="center"/>
            </w:pPr>
          </w:p>
          <w:p w14:paraId="4E0275FC" w14:textId="7EF5D6A0" w:rsidR="00F656DE" w:rsidRDefault="0018097C" w:rsidP="001E68FA">
            <w:pPr>
              <w:jc w:val="center"/>
            </w:pPr>
            <w:ins w:id="92" w:author="Windows User" w:date="2020-09-24T21:30:00Z">
              <w:r>
                <w:t>David Merwin</w:t>
              </w:r>
            </w:ins>
          </w:p>
        </w:tc>
        <w:tc>
          <w:tcPr>
            <w:tcW w:w="360" w:type="dxa"/>
          </w:tcPr>
          <w:p w14:paraId="4F752308" w14:textId="77777777" w:rsidR="00F656DE" w:rsidRDefault="00F656DE" w:rsidP="001E68FA">
            <w:pPr>
              <w:jc w:val="center"/>
            </w:pPr>
          </w:p>
        </w:tc>
        <w:tc>
          <w:tcPr>
            <w:tcW w:w="4320" w:type="dxa"/>
            <w:tcBorders>
              <w:bottom w:val="single" w:sz="4" w:space="0" w:color="000000"/>
            </w:tcBorders>
            <w:vAlign w:val="center"/>
          </w:tcPr>
          <w:p w14:paraId="5BCDC59E" w14:textId="43F34A14" w:rsidR="00F656DE" w:rsidRDefault="0018097C" w:rsidP="001E68FA">
            <w:pPr>
              <w:jc w:val="center"/>
            </w:pPr>
            <w:bookmarkStart w:id="93" w:name="gjdgxs" w:colFirst="0" w:colLast="0"/>
            <w:bookmarkEnd w:id="93"/>
            <w:ins w:id="94" w:author="Windows User" w:date="2020-09-24T21:30:00Z">
              <w:r>
                <w:rPr>
                  <w:noProof/>
                </w:rPr>
                <w:drawing>
                  <wp:inline distT="0" distB="0" distL="0" distR="0" wp14:anchorId="676DBFD3" wp14:editId="2007EB94">
                    <wp:extent cx="1348795" cy="5213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gital_Sig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9628" cy="525567"/>
                            </a:xfrm>
                            <a:prstGeom prst="rect">
                              <a:avLst/>
                            </a:prstGeom>
                          </pic:spPr>
                        </pic:pic>
                      </a:graphicData>
                    </a:graphic>
                  </wp:inline>
                </w:drawing>
              </w:r>
            </w:ins>
          </w:p>
        </w:tc>
      </w:tr>
      <w:tr w:rsidR="00F656DE" w14:paraId="1590E0AA" w14:textId="77777777" w:rsidTr="00E14E00">
        <w:trPr>
          <w:trHeight w:val="323"/>
          <w:jc w:val="center"/>
        </w:trPr>
        <w:tc>
          <w:tcPr>
            <w:tcW w:w="4320" w:type="dxa"/>
            <w:tcBorders>
              <w:top w:val="single" w:sz="4" w:space="0" w:color="000000"/>
            </w:tcBorders>
          </w:tcPr>
          <w:p w14:paraId="5F48981B" w14:textId="48978015" w:rsidR="00F656DE" w:rsidRDefault="005B6FA6">
            <w:pPr>
              <w:jc w:val="center"/>
              <w:rPr>
                <w:sz w:val="16"/>
                <w:szCs w:val="16"/>
              </w:rPr>
            </w:pPr>
            <w:r>
              <w:rPr>
                <w:sz w:val="16"/>
                <w:szCs w:val="16"/>
              </w:rPr>
              <w:t>Typed Name of Person Submitting the Log</w:t>
            </w:r>
          </w:p>
        </w:tc>
        <w:tc>
          <w:tcPr>
            <w:tcW w:w="360" w:type="dxa"/>
          </w:tcPr>
          <w:p w14:paraId="7F001B66" w14:textId="77777777" w:rsidR="00F656DE" w:rsidRDefault="00F656DE">
            <w:pPr>
              <w:jc w:val="center"/>
              <w:rPr>
                <w:sz w:val="16"/>
                <w:szCs w:val="16"/>
              </w:rPr>
            </w:pPr>
          </w:p>
        </w:tc>
        <w:tc>
          <w:tcPr>
            <w:tcW w:w="4320" w:type="dxa"/>
            <w:tcBorders>
              <w:top w:val="single" w:sz="4" w:space="0" w:color="000000"/>
            </w:tcBorders>
          </w:tcPr>
          <w:p w14:paraId="42280D3E" w14:textId="77198EFA" w:rsidR="00F656DE" w:rsidRDefault="005B6FA6">
            <w:pPr>
              <w:jc w:val="center"/>
              <w:rPr>
                <w:sz w:val="16"/>
                <w:szCs w:val="16"/>
              </w:rPr>
            </w:pPr>
            <w:r>
              <w:rPr>
                <w:sz w:val="16"/>
                <w:szCs w:val="16"/>
              </w:rPr>
              <w:t>Signature of Person Submitting the Log</w:t>
            </w:r>
          </w:p>
        </w:tc>
      </w:tr>
    </w:tbl>
    <w:p w14:paraId="720784C4" w14:textId="77777777" w:rsidR="00F656DE" w:rsidRDefault="00F656DE" w:rsidP="00F656DE">
      <w:pPr>
        <w:rPr>
          <w:sz w:val="18"/>
          <w:szCs w:val="18"/>
        </w:rPr>
      </w:pPr>
    </w:p>
    <w:p w14:paraId="257D3716" w14:textId="77777777" w:rsidR="00F656DE" w:rsidRDefault="00F656DE" w:rsidP="00F656DE">
      <w:pPr>
        <w:rPr>
          <w:sz w:val="18"/>
          <w:szCs w:val="18"/>
        </w:rPr>
      </w:pPr>
    </w:p>
    <w:p w14:paraId="13F36677" w14:textId="77777777" w:rsidR="00020C80" w:rsidRDefault="00020C80" w:rsidP="00020C80">
      <w:pPr>
        <w:rPr>
          <w:b/>
          <w:smallCaps/>
          <w:sz w:val="22"/>
          <w:szCs w:val="22"/>
        </w:rPr>
      </w:pPr>
      <w:r>
        <w:rPr>
          <w:b/>
          <w:smallCaps/>
          <w:sz w:val="22"/>
          <w:szCs w:val="22"/>
        </w:rPr>
        <w:t>For UCC use only</w:t>
      </w:r>
    </w:p>
    <w:p w14:paraId="7BAE9009" w14:textId="4BC403A7" w:rsidR="00020C80" w:rsidRDefault="00020C80" w:rsidP="00020C80">
      <w:pPr>
        <w:rPr>
          <w:sz w:val="18"/>
          <w:szCs w:val="18"/>
        </w:rPr>
      </w:pPr>
    </w:p>
    <w:tbl>
      <w:tblPr>
        <w:tblStyle w:val="TableGrid"/>
        <w:tblW w:w="10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288"/>
        <w:gridCol w:w="544"/>
        <w:gridCol w:w="288"/>
        <w:gridCol w:w="544"/>
        <w:gridCol w:w="288"/>
        <w:gridCol w:w="1008"/>
        <w:gridCol w:w="288"/>
        <w:gridCol w:w="2160"/>
        <w:gridCol w:w="1939"/>
      </w:tblGrid>
      <w:tr w:rsidR="00935256" w14:paraId="6B07EC81" w14:textId="2442D550" w:rsidTr="00E14E00">
        <w:trPr>
          <w:trHeight w:val="288"/>
        </w:trPr>
        <w:tc>
          <w:tcPr>
            <w:tcW w:w="3240" w:type="dxa"/>
            <w:tcBorders>
              <w:right w:val="single" w:sz="4" w:space="0" w:color="auto"/>
            </w:tcBorders>
            <w:vAlign w:val="center"/>
          </w:tcPr>
          <w:p w14:paraId="2F05A25A" w14:textId="77777777" w:rsidR="00935256" w:rsidRPr="00E14E00" w:rsidRDefault="00935256">
            <w:pPr>
              <w:rPr>
                <w:b/>
                <w:sz w:val="18"/>
                <w:szCs w:val="18"/>
              </w:rPr>
            </w:pPr>
            <w:r w:rsidRPr="00E14E00">
              <w:rPr>
                <w:b/>
                <w:sz w:val="18"/>
                <w:szCs w:val="18"/>
              </w:rPr>
              <w:t xml:space="preserve">Primary Reviewing Subcommittee </w:t>
            </w:r>
          </w:p>
        </w:tc>
        <w:tc>
          <w:tcPr>
            <w:tcW w:w="288" w:type="dxa"/>
            <w:tcBorders>
              <w:top w:val="single" w:sz="4" w:space="0" w:color="auto"/>
              <w:left w:val="single" w:sz="4" w:space="0" w:color="auto"/>
              <w:bottom w:val="single" w:sz="4" w:space="0" w:color="auto"/>
              <w:right w:val="single" w:sz="4" w:space="0" w:color="auto"/>
            </w:tcBorders>
            <w:vAlign w:val="center"/>
          </w:tcPr>
          <w:p w14:paraId="0632144A" w14:textId="77777777" w:rsidR="00935256" w:rsidRDefault="00935256">
            <w:pPr>
              <w:rPr>
                <w:sz w:val="18"/>
                <w:szCs w:val="18"/>
              </w:rPr>
            </w:pPr>
          </w:p>
        </w:tc>
        <w:tc>
          <w:tcPr>
            <w:tcW w:w="544" w:type="dxa"/>
            <w:tcBorders>
              <w:left w:val="single" w:sz="4" w:space="0" w:color="auto"/>
              <w:right w:val="single" w:sz="4" w:space="0" w:color="auto"/>
            </w:tcBorders>
            <w:vAlign w:val="center"/>
          </w:tcPr>
          <w:p w14:paraId="4A411A32" w14:textId="1174E8CC" w:rsidR="00935256" w:rsidRDefault="00935256">
            <w:pPr>
              <w:rPr>
                <w:sz w:val="18"/>
                <w:szCs w:val="18"/>
              </w:rPr>
            </w:pPr>
            <w:r>
              <w:rPr>
                <w:sz w:val="18"/>
                <w:szCs w:val="18"/>
              </w:rPr>
              <w:t>A</w:t>
            </w:r>
          </w:p>
        </w:tc>
        <w:tc>
          <w:tcPr>
            <w:tcW w:w="288" w:type="dxa"/>
            <w:tcBorders>
              <w:top w:val="single" w:sz="4" w:space="0" w:color="auto"/>
              <w:left w:val="single" w:sz="4" w:space="0" w:color="auto"/>
              <w:bottom w:val="single" w:sz="4" w:space="0" w:color="auto"/>
              <w:right w:val="single" w:sz="4" w:space="0" w:color="auto"/>
            </w:tcBorders>
            <w:vAlign w:val="center"/>
          </w:tcPr>
          <w:p w14:paraId="3E96DCA9" w14:textId="77777777" w:rsidR="00935256" w:rsidRDefault="00935256">
            <w:pPr>
              <w:rPr>
                <w:sz w:val="18"/>
                <w:szCs w:val="18"/>
              </w:rPr>
            </w:pPr>
          </w:p>
        </w:tc>
        <w:tc>
          <w:tcPr>
            <w:tcW w:w="544" w:type="dxa"/>
            <w:tcBorders>
              <w:left w:val="single" w:sz="4" w:space="0" w:color="auto"/>
              <w:right w:val="single" w:sz="4" w:space="0" w:color="auto"/>
            </w:tcBorders>
            <w:vAlign w:val="center"/>
          </w:tcPr>
          <w:p w14:paraId="3C9C19D5" w14:textId="1FDCB1A5" w:rsidR="00935256" w:rsidRDefault="00935256">
            <w:pPr>
              <w:rPr>
                <w:sz w:val="18"/>
                <w:szCs w:val="18"/>
              </w:rPr>
            </w:pPr>
            <w:r>
              <w:rPr>
                <w:sz w:val="18"/>
                <w:szCs w:val="18"/>
              </w:rPr>
              <w:t>B</w:t>
            </w:r>
          </w:p>
        </w:tc>
        <w:tc>
          <w:tcPr>
            <w:tcW w:w="288" w:type="dxa"/>
            <w:tcBorders>
              <w:top w:val="single" w:sz="4" w:space="0" w:color="auto"/>
              <w:left w:val="single" w:sz="4" w:space="0" w:color="auto"/>
              <w:bottom w:val="single" w:sz="4" w:space="0" w:color="auto"/>
              <w:right w:val="single" w:sz="4" w:space="0" w:color="auto"/>
            </w:tcBorders>
            <w:vAlign w:val="center"/>
          </w:tcPr>
          <w:p w14:paraId="4B97E36F" w14:textId="16A33E51" w:rsidR="00175886" w:rsidRDefault="00175886">
            <w:pPr>
              <w:rPr>
                <w:sz w:val="18"/>
                <w:szCs w:val="18"/>
              </w:rPr>
            </w:pPr>
          </w:p>
        </w:tc>
        <w:tc>
          <w:tcPr>
            <w:tcW w:w="1008" w:type="dxa"/>
            <w:tcBorders>
              <w:left w:val="single" w:sz="4" w:space="0" w:color="auto"/>
              <w:right w:val="single" w:sz="4" w:space="0" w:color="auto"/>
            </w:tcBorders>
            <w:vAlign w:val="center"/>
          </w:tcPr>
          <w:p w14:paraId="34819A44" w14:textId="28128FB2" w:rsidR="00935256" w:rsidRDefault="00935256">
            <w:pPr>
              <w:rPr>
                <w:sz w:val="18"/>
                <w:szCs w:val="18"/>
              </w:rPr>
            </w:pPr>
            <w:r>
              <w:rPr>
                <w:sz w:val="18"/>
                <w:szCs w:val="18"/>
              </w:rPr>
              <w:t>C</w:t>
            </w:r>
          </w:p>
        </w:tc>
        <w:tc>
          <w:tcPr>
            <w:tcW w:w="288" w:type="dxa"/>
            <w:tcBorders>
              <w:top w:val="single" w:sz="4" w:space="0" w:color="auto"/>
              <w:left w:val="single" w:sz="4" w:space="0" w:color="auto"/>
              <w:bottom w:val="single" w:sz="4" w:space="0" w:color="auto"/>
              <w:right w:val="single" w:sz="4" w:space="0" w:color="auto"/>
            </w:tcBorders>
            <w:vAlign w:val="center"/>
          </w:tcPr>
          <w:p w14:paraId="209BD0D4" w14:textId="596B7BA6" w:rsidR="00935256" w:rsidRDefault="00935256" w:rsidP="00C14542">
            <w:pPr>
              <w:rPr>
                <w:sz w:val="18"/>
                <w:szCs w:val="18"/>
              </w:rPr>
            </w:pPr>
          </w:p>
        </w:tc>
        <w:tc>
          <w:tcPr>
            <w:tcW w:w="2160" w:type="dxa"/>
            <w:tcBorders>
              <w:left w:val="single" w:sz="4" w:space="0" w:color="auto"/>
            </w:tcBorders>
            <w:vAlign w:val="center"/>
          </w:tcPr>
          <w:p w14:paraId="11F3D832" w14:textId="2A1FEAFF" w:rsidR="00935256" w:rsidRDefault="00935256" w:rsidP="00C14542">
            <w:pPr>
              <w:rPr>
                <w:sz w:val="18"/>
                <w:szCs w:val="18"/>
              </w:rPr>
            </w:pPr>
            <w:r>
              <w:rPr>
                <w:sz w:val="18"/>
                <w:szCs w:val="18"/>
              </w:rPr>
              <w:t>Notifications Verified</w:t>
            </w:r>
          </w:p>
        </w:tc>
        <w:tc>
          <w:tcPr>
            <w:tcW w:w="1939" w:type="dxa"/>
            <w:vAlign w:val="center"/>
          </w:tcPr>
          <w:p w14:paraId="32FE2360" w14:textId="2DC3E562" w:rsidR="00935256" w:rsidRDefault="00935256">
            <w:pPr>
              <w:rPr>
                <w:sz w:val="18"/>
                <w:szCs w:val="18"/>
              </w:rPr>
            </w:pPr>
            <w:r>
              <w:rPr>
                <w:sz w:val="18"/>
                <w:szCs w:val="18"/>
              </w:rPr>
              <w:t xml:space="preserve">Date: </w:t>
            </w:r>
          </w:p>
        </w:tc>
      </w:tr>
    </w:tbl>
    <w:p w14:paraId="0FA9AE36" w14:textId="77777777" w:rsidR="00E47ED3" w:rsidRPr="00E14E00" w:rsidRDefault="00E47ED3">
      <w:pPr>
        <w:rPr>
          <w:sz w:val="6"/>
          <w:szCs w:val="6"/>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520"/>
        <w:gridCol w:w="1736"/>
        <w:gridCol w:w="288"/>
        <w:gridCol w:w="1363"/>
        <w:gridCol w:w="288"/>
        <w:gridCol w:w="1364"/>
      </w:tblGrid>
      <w:tr w:rsidR="00E47ED3" w14:paraId="6D03C589" w14:textId="77777777" w:rsidTr="00E14E00">
        <w:trPr>
          <w:trHeight w:val="288"/>
        </w:trPr>
        <w:tc>
          <w:tcPr>
            <w:tcW w:w="2340" w:type="dxa"/>
            <w:vAlign w:val="center"/>
          </w:tcPr>
          <w:p w14:paraId="09D2574B" w14:textId="256F37DF" w:rsidR="00E47ED3" w:rsidRDefault="00E47ED3">
            <w:pPr>
              <w:rPr>
                <w:sz w:val="18"/>
                <w:szCs w:val="18"/>
              </w:rPr>
            </w:pPr>
            <w:r>
              <w:rPr>
                <w:sz w:val="18"/>
                <w:szCs w:val="18"/>
              </w:rPr>
              <w:t>Log Reviewed/Revised</w:t>
            </w:r>
          </w:p>
        </w:tc>
        <w:tc>
          <w:tcPr>
            <w:tcW w:w="2520" w:type="dxa"/>
            <w:vAlign w:val="center"/>
          </w:tcPr>
          <w:p w14:paraId="5832A6CC" w14:textId="23291970" w:rsidR="00E47ED3" w:rsidRDefault="00C14542" w:rsidP="00E47ED3">
            <w:pPr>
              <w:rPr>
                <w:sz w:val="18"/>
                <w:szCs w:val="18"/>
              </w:rPr>
            </w:pPr>
            <w:r>
              <w:rPr>
                <w:sz w:val="18"/>
                <w:szCs w:val="18"/>
              </w:rPr>
              <w:t>Date</w:t>
            </w:r>
            <w:r w:rsidR="00E47ED3">
              <w:rPr>
                <w:sz w:val="18"/>
                <w:szCs w:val="18"/>
              </w:rPr>
              <w:t xml:space="preserve">: </w:t>
            </w:r>
          </w:p>
        </w:tc>
        <w:tc>
          <w:tcPr>
            <w:tcW w:w="1736" w:type="dxa"/>
            <w:tcBorders>
              <w:right w:val="single" w:sz="4" w:space="0" w:color="auto"/>
            </w:tcBorders>
            <w:vAlign w:val="center"/>
          </w:tcPr>
          <w:p w14:paraId="2A35B202" w14:textId="52822FB8" w:rsidR="00E47ED3" w:rsidRDefault="00C14542" w:rsidP="00E14E00">
            <w:pPr>
              <w:jc w:val="right"/>
              <w:rPr>
                <w:sz w:val="18"/>
                <w:szCs w:val="18"/>
              </w:rPr>
            </w:pPr>
            <w:r>
              <w:rPr>
                <w:sz w:val="18"/>
                <w:szCs w:val="18"/>
              </w:rPr>
              <w:t>Recommendation</w:t>
            </w:r>
            <w:r w:rsidR="00E47ED3">
              <w:rPr>
                <w:sz w:val="18"/>
                <w:szCs w:val="18"/>
              </w:rPr>
              <w:t>:</w:t>
            </w:r>
          </w:p>
        </w:tc>
        <w:tc>
          <w:tcPr>
            <w:tcW w:w="288" w:type="dxa"/>
            <w:tcBorders>
              <w:top w:val="single" w:sz="4" w:space="0" w:color="auto"/>
              <w:left w:val="single" w:sz="4" w:space="0" w:color="auto"/>
              <w:bottom w:val="single" w:sz="4" w:space="0" w:color="auto"/>
              <w:right w:val="single" w:sz="4" w:space="0" w:color="auto"/>
            </w:tcBorders>
            <w:vAlign w:val="center"/>
          </w:tcPr>
          <w:p w14:paraId="68FABEA8" w14:textId="77777777" w:rsidR="00E47ED3" w:rsidRDefault="00E47ED3" w:rsidP="00E47ED3">
            <w:pPr>
              <w:rPr>
                <w:sz w:val="18"/>
                <w:szCs w:val="18"/>
              </w:rPr>
            </w:pPr>
          </w:p>
        </w:tc>
        <w:tc>
          <w:tcPr>
            <w:tcW w:w="1363" w:type="dxa"/>
            <w:tcBorders>
              <w:left w:val="single" w:sz="4" w:space="0" w:color="auto"/>
              <w:right w:val="single" w:sz="4" w:space="0" w:color="auto"/>
            </w:tcBorders>
            <w:vAlign w:val="center"/>
          </w:tcPr>
          <w:p w14:paraId="76711B41" w14:textId="1F18C4B1" w:rsidR="00E47ED3" w:rsidRDefault="00E47ED3" w:rsidP="00E47ED3">
            <w:pPr>
              <w:rPr>
                <w:sz w:val="18"/>
                <w:szCs w:val="18"/>
              </w:rPr>
            </w:pPr>
            <w:r>
              <w:rPr>
                <w:sz w:val="18"/>
                <w:szCs w:val="18"/>
              </w:rPr>
              <w:t>Support</w:t>
            </w:r>
          </w:p>
        </w:tc>
        <w:tc>
          <w:tcPr>
            <w:tcW w:w="288" w:type="dxa"/>
            <w:tcBorders>
              <w:top w:val="single" w:sz="4" w:space="0" w:color="auto"/>
              <w:left w:val="single" w:sz="4" w:space="0" w:color="auto"/>
              <w:bottom w:val="single" w:sz="4" w:space="0" w:color="auto"/>
              <w:right w:val="single" w:sz="4" w:space="0" w:color="auto"/>
            </w:tcBorders>
            <w:vAlign w:val="center"/>
          </w:tcPr>
          <w:p w14:paraId="6C2F7FDA" w14:textId="77777777" w:rsidR="00E47ED3" w:rsidRDefault="00E47ED3" w:rsidP="00E47ED3">
            <w:pPr>
              <w:rPr>
                <w:sz w:val="18"/>
                <w:szCs w:val="18"/>
              </w:rPr>
            </w:pPr>
          </w:p>
        </w:tc>
        <w:tc>
          <w:tcPr>
            <w:tcW w:w="1364" w:type="dxa"/>
            <w:tcBorders>
              <w:left w:val="single" w:sz="4" w:space="0" w:color="auto"/>
            </w:tcBorders>
            <w:vAlign w:val="center"/>
          </w:tcPr>
          <w:p w14:paraId="656BA0C6" w14:textId="1B5D61F4" w:rsidR="00E47ED3" w:rsidRDefault="00E47ED3">
            <w:pPr>
              <w:rPr>
                <w:sz w:val="18"/>
                <w:szCs w:val="18"/>
              </w:rPr>
            </w:pPr>
            <w:r>
              <w:rPr>
                <w:sz w:val="18"/>
                <w:szCs w:val="18"/>
              </w:rPr>
              <w:t>Oppose</w:t>
            </w:r>
          </w:p>
        </w:tc>
      </w:tr>
    </w:tbl>
    <w:p w14:paraId="5EAD4268" w14:textId="77777777" w:rsidR="00E47ED3" w:rsidRPr="00E14E00" w:rsidRDefault="00E47ED3">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4320"/>
        <w:gridCol w:w="288"/>
        <w:gridCol w:w="905"/>
      </w:tblGrid>
      <w:tr w:rsidR="00CB0E33" w14:paraId="3DD976E9" w14:textId="77777777" w:rsidTr="00E14E00">
        <w:trPr>
          <w:trHeight w:val="288"/>
        </w:trPr>
        <w:tc>
          <w:tcPr>
            <w:tcW w:w="4135" w:type="dxa"/>
            <w:vAlign w:val="center"/>
          </w:tcPr>
          <w:p w14:paraId="6AB5765D" w14:textId="7758B76E" w:rsidR="00CB0E33" w:rsidRPr="00E14E00" w:rsidRDefault="00CB0E33">
            <w:pPr>
              <w:rPr>
                <w:b/>
                <w:sz w:val="18"/>
                <w:szCs w:val="18"/>
              </w:rPr>
            </w:pPr>
            <w:r w:rsidRPr="00E14E00">
              <w:rPr>
                <w:b/>
                <w:sz w:val="18"/>
                <w:szCs w:val="18"/>
              </w:rPr>
              <w:t>Subcommittee D General Education Review</w:t>
            </w:r>
            <w:r w:rsidR="00935256">
              <w:rPr>
                <w:b/>
                <w:sz w:val="18"/>
                <w:szCs w:val="18"/>
              </w:rPr>
              <w:t xml:space="preserve"> </w:t>
            </w:r>
          </w:p>
        </w:tc>
        <w:tc>
          <w:tcPr>
            <w:tcW w:w="4320" w:type="dxa"/>
            <w:tcBorders>
              <w:right w:val="single" w:sz="4" w:space="0" w:color="auto"/>
            </w:tcBorders>
            <w:vAlign w:val="center"/>
          </w:tcPr>
          <w:p w14:paraId="38132E3C" w14:textId="0C5C40D0" w:rsidR="00CB0E33" w:rsidRDefault="00CB0E33" w:rsidP="00CB0E33">
            <w:pPr>
              <w:rPr>
                <w:sz w:val="18"/>
                <w:szCs w:val="18"/>
              </w:rPr>
            </w:pPr>
            <w:r>
              <w:rPr>
                <w:sz w:val="18"/>
                <w:szCs w:val="18"/>
              </w:rPr>
              <w:t xml:space="preserve">Date: </w:t>
            </w:r>
          </w:p>
        </w:tc>
        <w:tc>
          <w:tcPr>
            <w:tcW w:w="288" w:type="dxa"/>
            <w:tcBorders>
              <w:top w:val="single" w:sz="4" w:space="0" w:color="auto"/>
              <w:left w:val="single" w:sz="4" w:space="0" w:color="auto"/>
              <w:bottom w:val="single" w:sz="4" w:space="0" w:color="auto"/>
              <w:right w:val="single" w:sz="4" w:space="0" w:color="auto"/>
            </w:tcBorders>
            <w:vAlign w:val="center"/>
          </w:tcPr>
          <w:p w14:paraId="52E195CD" w14:textId="77777777" w:rsidR="00CB0E33" w:rsidRDefault="00CB0E33" w:rsidP="00CB0E33">
            <w:pPr>
              <w:rPr>
                <w:sz w:val="18"/>
                <w:szCs w:val="18"/>
              </w:rPr>
            </w:pPr>
          </w:p>
        </w:tc>
        <w:tc>
          <w:tcPr>
            <w:tcW w:w="905" w:type="dxa"/>
            <w:tcBorders>
              <w:left w:val="single" w:sz="4" w:space="0" w:color="auto"/>
            </w:tcBorders>
            <w:vAlign w:val="center"/>
          </w:tcPr>
          <w:p w14:paraId="4E8ACCA3" w14:textId="538DA1D8" w:rsidR="00CB0E33" w:rsidRDefault="00CB0E33">
            <w:pPr>
              <w:rPr>
                <w:sz w:val="18"/>
                <w:szCs w:val="18"/>
              </w:rPr>
            </w:pPr>
            <w:r>
              <w:rPr>
                <w:sz w:val="18"/>
                <w:szCs w:val="18"/>
              </w:rPr>
              <w:t>NA</w:t>
            </w:r>
          </w:p>
        </w:tc>
      </w:tr>
    </w:tbl>
    <w:p w14:paraId="184292B3" w14:textId="77777777" w:rsidR="00CB0E33" w:rsidRPr="00E14E00" w:rsidRDefault="00CB0E33">
      <w:pPr>
        <w:rPr>
          <w:sz w:val="6"/>
          <w:szCs w:val="6"/>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88"/>
        <w:gridCol w:w="1665"/>
        <w:gridCol w:w="288"/>
        <w:gridCol w:w="2219"/>
      </w:tblGrid>
      <w:tr w:rsidR="00CB0E33" w14:paraId="2EB2623F" w14:textId="77777777" w:rsidTr="00E14E00">
        <w:trPr>
          <w:trHeight w:val="288"/>
        </w:trPr>
        <w:tc>
          <w:tcPr>
            <w:tcW w:w="5040" w:type="dxa"/>
            <w:tcBorders>
              <w:right w:val="single" w:sz="4" w:space="0" w:color="auto"/>
            </w:tcBorders>
            <w:vAlign w:val="center"/>
          </w:tcPr>
          <w:p w14:paraId="799B4CB7" w14:textId="46AFF193" w:rsidR="00CB0E33" w:rsidRDefault="00C14542" w:rsidP="00CB0E33">
            <w:pPr>
              <w:rPr>
                <w:sz w:val="18"/>
                <w:szCs w:val="18"/>
              </w:rPr>
            </w:pPr>
            <w:r>
              <w:rPr>
                <w:sz w:val="18"/>
                <w:szCs w:val="18"/>
              </w:rPr>
              <w:t>Recommendation</w:t>
            </w:r>
            <w:r w:rsidR="00CB0E33">
              <w:rPr>
                <w:sz w:val="18"/>
                <w:szCs w:val="18"/>
              </w:rPr>
              <w:t xml:space="preserve"> (General Education Request ONLY):</w:t>
            </w:r>
          </w:p>
        </w:tc>
        <w:tc>
          <w:tcPr>
            <w:tcW w:w="288" w:type="dxa"/>
            <w:tcBorders>
              <w:top w:val="single" w:sz="4" w:space="0" w:color="auto"/>
              <w:left w:val="single" w:sz="4" w:space="0" w:color="auto"/>
              <w:bottom w:val="single" w:sz="4" w:space="0" w:color="auto"/>
              <w:right w:val="single" w:sz="4" w:space="0" w:color="auto"/>
            </w:tcBorders>
            <w:vAlign w:val="center"/>
          </w:tcPr>
          <w:p w14:paraId="4C881466" w14:textId="77777777" w:rsidR="00CB0E33" w:rsidRDefault="00CB0E33" w:rsidP="00CB0E33">
            <w:pPr>
              <w:rPr>
                <w:sz w:val="18"/>
                <w:szCs w:val="18"/>
              </w:rPr>
            </w:pPr>
          </w:p>
        </w:tc>
        <w:tc>
          <w:tcPr>
            <w:tcW w:w="1665" w:type="dxa"/>
            <w:tcBorders>
              <w:left w:val="single" w:sz="4" w:space="0" w:color="auto"/>
              <w:right w:val="single" w:sz="4" w:space="0" w:color="auto"/>
            </w:tcBorders>
            <w:vAlign w:val="center"/>
          </w:tcPr>
          <w:p w14:paraId="55DB03F6" w14:textId="02FC34AE" w:rsidR="00CB0E33" w:rsidRDefault="00CB0E33" w:rsidP="00CB0E33">
            <w:pPr>
              <w:rPr>
                <w:sz w:val="18"/>
                <w:szCs w:val="18"/>
              </w:rPr>
            </w:pPr>
            <w:r>
              <w:rPr>
                <w:sz w:val="18"/>
                <w:szCs w:val="18"/>
              </w:rPr>
              <w:t>Support</w:t>
            </w:r>
          </w:p>
        </w:tc>
        <w:tc>
          <w:tcPr>
            <w:tcW w:w="288" w:type="dxa"/>
            <w:tcBorders>
              <w:top w:val="single" w:sz="4" w:space="0" w:color="auto"/>
              <w:left w:val="single" w:sz="4" w:space="0" w:color="auto"/>
              <w:bottom w:val="single" w:sz="4" w:space="0" w:color="auto"/>
              <w:right w:val="single" w:sz="4" w:space="0" w:color="auto"/>
            </w:tcBorders>
            <w:vAlign w:val="center"/>
          </w:tcPr>
          <w:p w14:paraId="4E33DB65" w14:textId="77777777" w:rsidR="00CB0E33" w:rsidRDefault="00CB0E33" w:rsidP="00CB0E33">
            <w:pPr>
              <w:rPr>
                <w:sz w:val="18"/>
                <w:szCs w:val="18"/>
              </w:rPr>
            </w:pPr>
          </w:p>
        </w:tc>
        <w:tc>
          <w:tcPr>
            <w:tcW w:w="2219" w:type="dxa"/>
            <w:tcBorders>
              <w:left w:val="single" w:sz="4" w:space="0" w:color="auto"/>
            </w:tcBorders>
            <w:vAlign w:val="center"/>
          </w:tcPr>
          <w:p w14:paraId="3674822A" w14:textId="207DA42C" w:rsidR="00CB0E33" w:rsidRDefault="00CB0E33" w:rsidP="00CB0E33">
            <w:pPr>
              <w:rPr>
                <w:sz w:val="18"/>
                <w:szCs w:val="18"/>
              </w:rPr>
            </w:pPr>
            <w:r>
              <w:rPr>
                <w:sz w:val="18"/>
                <w:szCs w:val="18"/>
              </w:rPr>
              <w:t>Oppose</w:t>
            </w:r>
          </w:p>
        </w:tc>
      </w:tr>
    </w:tbl>
    <w:p w14:paraId="30EC523E" w14:textId="77777777" w:rsidR="00C14542" w:rsidRPr="00DD208F" w:rsidRDefault="00C14542" w:rsidP="00C14542">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5585"/>
      </w:tblGrid>
      <w:tr w:rsidR="00C14542" w14:paraId="0A8ED631" w14:textId="77777777" w:rsidTr="00E14E00">
        <w:trPr>
          <w:trHeight w:val="288"/>
        </w:trPr>
        <w:tc>
          <w:tcPr>
            <w:tcW w:w="4135" w:type="dxa"/>
            <w:vAlign w:val="center"/>
          </w:tcPr>
          <w:p w14:paraId="751BF3FB" w14:textId="6DC4C951" w:rsidR="00C14542" w:rsidRPr="00E14E00" w:rsidRDefault="00C14542" w:rsidP="00DD208F">
            <w:pPr>
              <w:rPr>
                <w:b/>
                <w:sz w:val="18"/>
                <w:szCs w:val="18"/>
              </w:rPr>
            </w:pPr>
            <w:r w:rsidRPr="00E14E00">
              <w:rPr>
                <w:b/>
                <w:sz w:val="18"/>
                <w:szCs w:val="18"/>
              </w:rPr>
              <w:t>Reviewed/Revised by UCC</w:t>
            </w:r>
          </w:p>
        </w:tc>
        <w:tc>
          <w:tcPr>
            <w:tcW w:w="5585" w:type="dxa"/>
            <w:vAlign w:val="center"/>
          </w:tcPr>
          <w:p w14:paraId="3BF6EA7F" w14:textId="75F27F1F" w:rsidR="00C14542" w:rsidRDefault="00C14542" w:rsidP="00DD208F">
            <w:pPr>
              <w:rPr>
                <w:sz w:val="18"/>
                <w:szCs w:val="18"/>
              </w:rPr>
            </w:pPr>
            <w:r>
              <w:rPr>
                <w:sz w:val="18"/>
                <w:szCs w:val="18"/>
              </w:rPr>
              <w:t xml:space="preserve">Date: </w:t>
            </w:r>
          </w:p>
        </w:tc>
      </w:tr>
    </w:tbl>
    <w:p w14:paraId="24BBD74A" w14:textId="77777777" w:rsidR="00C14542" w:rsidRPr="00DD208F" w:rsidRDefault="00C14542" w:rsidP="00C14542">
      <w:pPr>
        <w:rPr>
          <w:sz w:val="6"/>
          <w:szCs w:val="6"/>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88"/>
        <w:gridCol w:w="1665"/>
        <w:gridCol w:w="288"/>
        <w:gridCol w:w="2219"/>
      </w:tblGrid>
      <w:tr w:rsidR="00C14542" w14:paraId="5205271A" w14:textId="77777777" w:rsidTr="00E14E00">
        <w:trPr>
          <w:trHeight w:val="288"/>
        </w:trPr>
        <w:tc>
          <w:tcPr>
            <w:tcW w:w="5040" w:type="dxa"/>
            <w:tcBorders>
              <w:right w:val="single" w:sz="4" w:space="0" w:color="auto"/>
            </w:tcBorders>
            <w:vAlign w:val="center"/>
          </w:tcPr>
          <w:p w14:paraId="553F0248" w14:textId="574A2D1B" w:rsidR="00C14542" w:rsidRDefault="00C14542">
            <w:pPr>
              <w:rPr>
                <w:sz w:val="18"/>
                <w:szCs w:val="18"/>
              </w:rPr>
            </w:pPr>
            <w:r>
              <w:rPr>
                <w:sz w:val="18"/>
                <w:szCs w:val="18"/>
              </w:rPr>
              <w:t>Recommendation</w:t>
            </w:r>
          </w:p>
        </w:tc>
        <w:tc>
          <w:tcPr>
            <w:tcW w:w="288" w:type="dxa"/>
            <w:tcBorders>
              <w:top w:val="single" w:sz="4" w:space="0" w:color="auto"/>
              <w:left w:val="single" w:sz="4" w:space="0" w:color="auto"/>
              <w:bottom w:val="single" w:sz="4" w:space="0" w:color="auto"/>
              <w:right w:val="single" w:sz="4" w:space="0" w:color="auto"/>
            </w:tcBorders>
            <w:vAlign w:val="center"/>
          </w:tcPr>
          <w:p w14:paraId="6D475A2C" w14:textId="77777777" w:rsidR="00C14542" w:rsidRDefault="00C14542" w:rsidP="00DD208F">
            <w:pPr>
              <w:rPr>
                <w:sz w:val="18"/>
                <w:szCs w:val="18"/>
              </w:rPr>
            </w:pPr>
          </w:p>
        </w:tc>
        <w:tc>
          <w:tcPr>
            <w:tcW w:w="1665" w:type="dxa"/>
            <w:tcBorders>
              <w:left w:val="single" w:sz="4" w:space="0" w:color="auto"/>
              <w:right w:val="single" w:sz="4" w:space="0" w:color="auto"/>
            </w:tcBorders>
            <w:vAlign w:val="center"/>
          </w:tcPr>
          <w:p w14:paraId="655B37E7" w14:textId="77777777" w:rsidR="00C14542" w:rsidRDefault="00C14542" w:rsidP="00DD208F">
            <w:pPr>
              <w:rPr>
                <w:sz w:val="18"/>
                <w:szCs w:val="18"/>
              </w:rPr>
            </w:pPr>
            <w:r>
              <w:rPr>
                <w:sz w:val="18"/>
                <w:szCs w:val="18"/>
              </w:rPr>
              <w:t>Support</w:t>
            </w:r>
          </w:p>
        </w:tc>
        <w:tc>
          <w:tcPr>
            <w:tcW w:w="288" w:type="dxa"/>
            <w:tcBorders>
              <w:top w:val="single" w:sz="4" w:space="0" w:color="auto"/>
              <w:left w:val="single" w:sz="4" w:space="0" w:color="auto"/>
              <w:bottom w:val="single" w:sz="4" w:space="0" w:color="auto"/>
              <w:right w:val="single" w:sz="4" w:space="0" w:color="auto"/>
            </w:tcBorders>
            <w:vAlign w:val="center"/>
          </w:tcPr>
          <w:p w14:paraId="777C84BD" w14:textId="77777777" w:rsidR="00C14542" w:rsidRDefault="00C14542" w:rsidP="00DD208F">
            <w:pPr>
              <w:rPr>
                <w:sz w:val="18"/>
                <w:szCs w:val="18"/>
              </w:rPr>
            </w:pPr>
          </w:p>
        </w:tc>
        <w:tc>
          <w:tcPr>
            <w:tcW w:w="2219" w:type="dxa"/>
            <w:tcBorders>
              <w:left w:val="single" w:sz="4" w:space="0" w:color="auto"/>
            </w:tcBorders>
            <w:vAlign w:val="center"/>
          </w:tcPr>
          <w:p w14:paraId="7EFD2F1B" w14:textId="77777777" w:rsidR="00C14542" w:rsidRDefault="00C14542" w:rsidP="00DD208F">
            <w:pPr>
              <w:rPr>
                <w:sz w:val="18"/>
                <w:szCs w:val="18"/>
              </w:rPr>
            </w:pPr>
            <w:r>
              <w:rPr>
                <w:sz w:val="18"/>
                <w:szCs w:val="18"/>
              </w:rPr>
              <w:t>Oppose</w:t>
            </w:r>
          </w:p>
        </w:tc>
      </w:tr>
    </w:tbl>
    <w:p w14:paraId="39CD01FF" w14:textId="31E3917C" w:rsidR="00E47ED3" w:rsidRDefault="00E47ED3" w:rsidP="00020C80">
      <w:pPr>
        <w:rPr>
          <w:sz w:val="18"/>
          <w:szCs w:val="18"/>
        </w:rPr>
      </w:pPr>
    </w:p>
    <w:tbl>
      <w:tblPr>
        <w:tblStyle w:val="3"/>
        <w:tblW w:w="3888" w:type="dxa"/>
        <w:tblInd w:w="87" w:type="dxa"/>
        <w:tblLayout w:type="fixed"/>
        <w:tblLook w:val="0000" w:firstRow="0" w:lastRow="0" w:firstColumn="0" w:lastColumn="0" w:noHBand="0" w:noVBand="0"/>
      </w:tblPr>
      <w:tblGrid>
        <w:gridCol w:w="288"/>
        <w:gridCol w:w="3600"/>
      </w:tblGrid>
      <w:tr w:rsidR="00020C80" w14:paraId="72756461" w14:textId="77777777" w:rsidTr="00E14E00">
        <w:trPr>
          <w:trHeight w:val="288"/>
        </w:trPr>
        <w:tc>
          <w:tcPr>
            <w:tcW w:w="288" w:type="dxa"/>
            <w:tcBorders>
              <w:top w:val="single" w:sz="4" w:space="0" w:color="000000"/>
              <w:left w:val="single" w:sz="4" w:space="0" w:color="000000"/>
              <w:bottom w:val="single" w:sz="4" w:space="0" w:color="000000"/>
              <w:right w:val="single" w:sz="4" w:space="0" w:color="000000"/>
            </w:tcBorders>
            <w:vAlign w:val="center"/>
          </w:tcPr>
          <w:p w14:paraId="781121F7" w14:textId="77777777" w:rsidR="00020C80" w:rsidRDefault="00020C80" w:rsidP="0067361D">
            <w:pPr>
              <w:rPr>
                <w:b/>
                <w:sz w:val="18"/>
                <w:szCs w:val="18"/>
              </w:rPr>
            </w:pPr>
          </w:p>
        </w:tc>
        <w:tc>
          <w:tcPr>
            <w:tcW w:w="3600" w:type="dxa"/>
            <w:tcBorders>
              <w:left w:val="single" w:sz="4" w:space="0" w:color="000000"/>
            </w:tcBorders>
            <w:vAlign w:val="center"/>
          </w:tcPr>
          <w:p w14:paraId="4450FFE2" w14:textId="77777777" w:rsidR="00020C80" w:rsidRDefault="00020C80" w:rsidP="0067361D">
            <w:pPr>
              <w:keepNext/>
              <w:keepLines/>
              <w:rPr>
                <w:sz w:val="18"/>
                <w:szCs w:val="18"/>
              </w:rPr>
            </w:pPr>
            <w:r>
              <w:rPr>
                <w:sz w:val="18"/>
                <w:szCs w:val="18"/>
              </w:rPr>
              <w:t>Licensure/Accreditation Issue</w:t>
            </w:r>
          </w:p>
        </w:tc>
      </w:tr>
    </w:tbl>
    <w:p w14:paraId="1C98D0EE" w14:textId="77777777" w:rsidR="00020C80" w:rsidRDefault="00020C80" w:rsidP="00020C80">
      <w:pPr>
        <w:rPr>
          <w:sz w:val="6"/>
          <w:szCs w:val="6"/>
        </w:rPr>
      </w:pPr>
    </w:p>
    <w:tbl>
      <w:tblPr>
        <w:tblStyle w:val="2"/>
        <w:tblW w:w="3888" w:type="dxa"/>
        <w:tblInd w:w="87" w:type="dxa"/>
        <w:tblLayout w:type="fixed"/>
        <w:tblLook w:val="0000" w:firstRow="0" w:lastRow="0" w:firstColumn="0" w:lastColumn="0" w:noHBand="0" w:noVBand="0"/>
      </w:tblPr>
      <w:tblGrid>
        <w:gridCol w:w="288"/>
        <w:gridCol w:w="3600"/>
      </w:tblGrid>
      <w:tr w:rsidR="00020C80" w14:paraId="7B8484F1" w14:textId="77777777" w:rsidTr="00E14E00">
        <w:trPr>
          <w:trHeight w:val="288"/>
        </w:trPr>
        <w:tc>
          <w:tcPr>
            <w:tcW w:w="288" w:type="dxa"/>
            <w:tcBorders>
              <w:top w:val="single" w:sz="4" w:space="0" w:color="000000"/>
              <w:left w:val="single" w:sz="4" w:space="0" w:color="000000"/>
              <w:bottom w:val="single" w:sz="4" w:space="0" w:color="000000"/>
              <w:right w:val="single" w:sz="4" w:space="0" w:color="000000"/>
            </w:tcBorders>
            <w:vAlign w:val="center"/>
          </w:tcPr>
          <w:p w14:paraId="2D93FF52" w14:textId="77777777" w:rsidR="00020C80" w:rsidRDefault="00020C80" w:rsidP="0067361D">
            <w:pPr>
              <w:rPr>
                <w:b/>
                <w:sz w:val="18"/>
                <w:szCs w:val="18"/>
              </w:rPr>
            </w:pPr>
          </w:p>
        </w:tc>
        <w:tc>
          <w:tcPr>
            <w:tcW w:w="3600" w:type="dxa"/>
            <w:tcBorders>
              <w:left w:val="single" w:sz="4" w:space="0" w:color="000000"/>
            </w:tcBorders>
            <w:vAlign w:val="center"/>
          </w:tcPr>
          <w:p w14:paraId="21B6C3DC" w14:textId="77777777" w:rsidR="00020C80" w:rsidRDefault="00020C80" w:rsidP="0067361D">
            <w:pPr>
              <w:keepNext/>
              <w:keepLines/>
              <w:rPr>
                <w:sz w:val="18"/>
                <w:szCs w:val="18"/>
              </w:rPr>
            </w:pPr>
            <w:r>
              <w:rPr>
                <w:sz w:val="18"/>
                <w:szCs w:val="18"/>
              </w:rPr>
              <w:t>Contact Registrar (add notes below)</w:t>
            </w:r>
          </w:p>
        </w:tc>
      </w:tr>
    </w:tbl>
    <w:p w14:paraId="25ED1055" w14:textId="77777777" w:rsidR="00020C80" w:rsidRDefault="00020C80" w:rsidP="00020C80">
      <w:pPr>
        <w:rPr>
          <w:sz w:val="16"/>
          <w:szCs w:val="16"/>
        </w:rPr>
      </w:pPr>
    </w:p>
    <w:p w14:paraId="12984D3F" w14:textId="77777777" w:rsidR="00020C80" w:rsidRDefault="00020C80" w:rsidP="00020C80">
      <w:pPr>
        <w:rPr>
          <w:sz w:val="18"/>
          <w:szCs w:val="18"/>
        </w:rPr>
      </w:pPr>
      <w:r>
        <w:rPr>
          <w:sz w:val="18"/>
          <w:szCs w:val="18"/>
        </w:rPr>
        <w:t xml:space="preserve">UCC Notes:  </w:t>
      </w:r>
    </w:p>
    <w:p w14:paraId="77D81E7C" w14:textId="77777777" w:rsidR="00020C80" w:rsidRDefault="00020C80" w:rsidP="00020C80">
      <w:pPr>
        <w:ind w:left="450"/>
        <w:rPr>
          <w:sz w:val="18"/>
          <w:szCs w:val="18"/>
        </w:rPr>
      </w:pPr>
    </w:p>
    <w:p w14:paraId="0EF63391" w14:textId="77777777" w:rsidR="00A711FE" w:rsidRDefault="00A711FE" w:rsidP="00020C80">
      <w:pPr>
        <w:rPr>
          <w:sz w:val="18"/>
          <w:szCs w:val="18"/>
        </w:rPr>
      </w:pPr>
    </w:p>
    <w:sectPr w:rsidR="00A711FE" w:rsidSect="00D90FC4">
      <w:headerReference w:type="default" r:id="rId8"/>
      <w:footerReference w:type="default" r:id="rId9"/>
      <w:pgSz w:w="12240" w:h="15840"/>
      <w:pgMar w:top="720" w:right="720" w:bottom="720" w:left="720" w:header="0"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0E28EA" w14:textId="77777777" w:rsidR="00442879" w:rsidRDefault="00442879">
      <w:r>
        <w:separator/>
      </w:r>
    </w:p>
  </w:endnote>
  <w:endnote w:type="continuationSeparator" w:id="0">
    <w:p w14:paraId="40329B42" w14:textId="77777777" w:rsidR="00442879" w:rsidRDefault="00442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2BBCC" w14:textId="252B2A99" w:rsidR="00A711FE" w:rsidRDefault="00CC558E" w:rsidP="00E14E00">
    <w:pPr>
      <w:tabs>
        <w:tab w:val="right" w:pos="10800"/>
      </w:tabs>
      <w:spacing w:after="720"/>
      <w:rPr>
        <w:i/>
        <w:sz w:val="16"/>
        <w:szCs w:val="16"/>
      </w:rPr>
    </w:pPr>
    <w:r>
      <w:rPr>
        <w:i/>
        <w:sz w:val="16"/>
        <w:szCs w:val="16"/>
      </w:rPr>
      <w:t xml:space="preserve">Form </w:t>
    </w:r>
    <w:r w:rsidRPr="00803697">
      <w:rPr>
        <w:i/>
        <w:sz w:val="16"/>
        <w:szCs w:val="16"/>
      </w:rPr>
      <w:t xml:space="preserve">Rev. </w:t>
    </w:r>
    <w:r w:rsidR="00F20213">
      <w:rPr>
        <w:i/>
        <w:sz w:val="16"/>
        <w:szCs w:val="16"/>
      </w:rPr>
      <w:t>05/10</w:t>
    </w:r>
    <w:r w:rsidR="00F8191D">
      <w:rPr>
        <w:i/>
        <w:sz w:val="16"/>
        <w:szCs w:val="16"/>
      </w:rPr>
      <w:t>/</w:t>
    </w:r>
    <w:r w:rsidR="00464382">
      <w:rPr>
        <w:i/>
        <w:sz w:val="16"/>
        <w:szCs w:val="16"/>
      </w:rPr>
      <w:t>20</w:t>
    </w:r>
    <w:r w:rsidR="00F8191D">
      <w:rPr>
        <w:i/>
        <w:sz w:val="16"/>
        <w:szCs w:val="16"/>
      </w:rPr>
      <w:t>1</w:t>
    </w:r>
    <w:r w:rsidR="00F20213">
      <w:rPr>
        <w:i/>
        <w:sz w:val="16"/>
        <w:szCs w:val="16"/>
      </w:rPr>
      <w:t>9</w:t>
    </w:r>
    <w:r w:rsidR="00B65368">
      <w:rPr>
        <w:i/>
        <w:sz w:val="16"/>
        <w:szCs w:val="16"/>
      </w:rPr>
      <w:tab/>
    </w:r>
    <w:r w:rsidR="00B65368" w:rsidRPr="00CC558E">
      <w:rPr>
        <w:i/>
        <w:sz w:val="16"/>
        <w:szCs w:val="16"/>
      </w:rPr>
      <w:t xml:space="preserve">Page </w:t>
    </w:r>
    <w:r w:rsidR="00B65368" w:rsidRPr="00CC558E">
      <w:rPr>
        <w:sz w:val="16"/>
        <w:szCs w:val="16"/>
      </w:rPr>
      <w:fldChar w:fldCharType="begin"/>
    </w:r>
    <w:r w:rsidR="00B65368" w:rsidRPr="00CC558E">
      <w:rPr>
        <w:sz w:val="16"/>
        <w:szCs w:val="16"/>
      </w:rPr>
      <w:instrText>PAGE</w:instrText>
    </w:r>
    <w:r w:rsidR="00B65368" w:rsidRPr="00CC558E">
      <w:rPr>
        <w:sz w:val="16"/>
        <w:szCs w:val="16"/>
      </w:rPr>
      <w:fldChar w:fldCharType="separate"/>
    </w:r>
    <w:r w:rsidR="00433653">
      <w:rPr>
        <w:noProof/>
        <w:sz w:val="16"/>
        <w:szCs w:val="16"/>
      </w:rPr>
      <w:t>4</w:t>
    </w:r>
    <w:r w:rsidR="00B65368" w:rsidRPr="00CC558E">
      <w:rPr>
        <w:sz w:val="16"/>
        <w:szCs w:val="16"/>
      </w:rPr>
      <w:fldChar w:fldCharType="end"/>
    </w:r>
    <w:r w:rsidR="00B65368" w:rsidRPr="00CC558E">
      <w:rPr>
        <w:i/>
        <w:sz w:val="16"/>
        <w:szCs w:val="16"/>
      </w:rPr>
      <w:t xml:space="preserve"> of </w:t>
    </w:r>
    <w:r w:rsidR="00B65368" w:rsidRPr="00CC558E">
      <w:rPr>
        <w:sz w:val="16"/>
        <w:szCs w:val="16"/>
      </w:rPr>
      <w:fldChar w:fldCharType="begin"/>
    </w:r>
    <w:r w:rsidR="00B65368" w:rsidRPr="00CC558E">
      <w:rPr>
        <w:sz w:val="16"/>
        <w:szCs w:val="16"/>
      </w:rPr>
      <w:instrText>NUMPAGES</w:instrText>
    </w:r>
    <w:r w:rsidR="00B65368" w:rsidRPr="00CC558E">
      <w:rPr>
        <w:sz w:val="16"/>
        <w:szCs w:val="16"/>
      </w:rPr>
      <w:fldChar w:fldCharType="separate"/>
    </w:r>
    <w:r w:rsidR="00433653">
      <w:rPr>
        <w:noProof/>
        <w:sz w:val="16"/>
        <w:szCs w:val="16"/>
      </w:rPr>
      <w:t>4</w:t>
    </w:r>
    <w:r w:rsidR="00B65368" w:rsidRPr="00CC558E">
      <w:rPr>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B2BC08" w14:textId="77777777" w:rsidR="00442879" w:rsidRDefault="00442879">
      <w:r>
        <w:separator/>
      </w:r>
    </w:p>
  </w:footnote>
  <w:footnote w:type="continuationSeparator" w:id="0">
    <w:p w14:paraId="525DC454" w14:textId="77777777" w:rsidR="00442879" w:rsidRDefault="0044287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6123C" w14:textId="48694125" w:rsidR="00A711FE" w:rsidRDefault="00B65368">
    <w:pPr>
      <w:spacing w:before="720"/>
      <w:jc w:val="right"/>
      <w:rPr>
        <w:b/>
      </w:rPr>
    </w:pPr>
    <w:r>
      <w:rPr>
        <w:b/>
        <w:smallCaps/>
      </w:rPr>
      <w:t>Log No. AUC</w:t>
    </w:r>
    <w:r>
      <w:rPr>
        <w:b/>
      </w:rPr>
      <w:t xml:space="preserve"> </w:t>
    </w:r>
    <w:r w:rsidR="004848A5">
      <w:rPr>
        <w:b/>
      </w:rPr>
      <w:t>20</w:t>
    </w:r>
    <w:r w:rsidR="008942A8">
      <w:rPr>
        <w:b/>
      </w:rPr>
      <w:t>-2</w:t>
    </w:r>
    <w:r w:rsidR="004848A5">
      <w:rPr>
        <w:b/>
      </w:rPr>
      <w:t>1</w:t>
    </w:r>
    <w:r>
      <w:rPr>
        <w:b/>
      </w:rPr>
      <w:t>/</w:t>
    </w:r>
    <w:ins w:id="95" w:author="Lawrence McKenna" w:date="2020-09-25T09:44:00Z">
      <w:r w:rsidR="00433653" w:rsidRPr="00433653">
        <w:rPr>
          <w:b/>
        </w:rPr>
        <w:t>004 C004 053A</w:t>
      </w:r>
    </w:ins>
    <w:r>
      <w:rPr>
        <w:b/>
      </w:rPr>
      <w:t xml:space="preserve"> </w:t>
    </w:r>
  </w:p>
  <w:p w14:paraId="225672B9" w14:textId="77777777" w:rsidR="00A711FE" w:rsidRDefault="00A711FE">
    <w:pPr>
      <w:ind w:right="180"/>
      <w:rPr>
        <w:sz w:val="8"/>
        <w:szCs w:val="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51E2F"/>
    <w:multiLevelType w:val="hybridMultilevel"/>
    <w:tmpl w:val="FBAEE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A62D2"/>
    <w:multiLevelType w:val="hybridMultilevel"/>
    <w:tmpl w:val="96FA93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07397"/>
    <w:multiLevelType w:val="hybridMultilevel"/>
    <w:tmpl w:val="8D7EC494"/>
    <w:lvl w:ilvl="0" w:tplc="5A6C7D5A">
      <w:numFmt w:val="bullet"/>
      <w:lvlText w:val="-"/>
      <w:lvlJc w:val="left"/>
      <w:pPr>
        <w:ind w:left="405" w:hanging="360"/>
      </w:pPr>
      <w:rPr>
        <w:rFonts w:ascii="Arial" w:eastAsia="Arial"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wrence McKenna">
    <w15:presenceInfo w15:providerId="AD" w15:userId="S-1-5-21-962667086-1446185971-1105138716-35280"/>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trackRevisions/>
  <w:documentProtection w:edit="trackedChanges" w:enforcement="1" w:cryptProviderType="rsaAES" w:cryptAlgorithmClass="hash" w:cryptAlgorithmType="typeAny" w:cryptAlgorithmSid="14" w:cryptSpinCount="100000" w:hash="rBC3xLEREWcF9q5FuGBSrQEzSkA05EbvzfLlLNuyE2gVJ8VpnoqjQU5JMHqPCF1k67hVM1ncQgj67C7CvNSC1w==" w:salt="5+eguKeV18bOe3q+wvNdR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7Q0NjY1NTOwMDQ1tzRR0lEKTi0uzszPAykwqgUAi6ICmCwAAAA="/>
  </w:docVars>
  <w:rsids>
    <w:rsidRoot w:val="00A711FE"/>
    <w:rsid w:val="00020C80"/>
    <w:rsid w:val="00067ABF"/>
    <w:rsid w:val="00081BB4"/>
    <w:rsid w:val="000F78F1"/>
    <w:rsid w:val="001159BD"/>
    <w:rsid w:val="001451CD"/>
    <w:rsid w:val="00165DFF"/>
    <w:rsid w:val="00175886"/>
    <w:rsid w:val="0018097C"/>
    <w:rsid w:val="00194A84"/>
    <w:rsid w:val="00197514"/>
    <w:rsid w:val="001A4955"/>
    <w:rsid w:val="001D00EE"/>
    <w:rsid w:val="001E68FA"/>
    <w:rsid w:val="002909CC"/>
    <w:rsid w:val="002F27B5"/>
    <w:rsid w:val="002F64E5"/>
    <w:rsid w:val="00312382"/>
    <w:rsid w:val="00320C04"/>
    <w:rsid w:val="00321D1D"/>
    <w:rsid w:val="003302DE"/>
    <w:rsid w:val="00383DC4"/>
    <w:rsid w:val="003F638D"/>
    <w:rsid w:val="00414691"/>
    <w:rsid w:val="0042355A"/>
    <w:rsid w:val="00433653"/>
    <w:rsid w:val="00442879"/>
    <w:rsid w:val="00464382"/>
    <w:rsid w:val="004848A5"/>
    <w:rsid w:val="00491C80"/>
    <w:rsid w:val="004A0AAD"/>
    <w:rsid w:val="004A3591"/>
    <w:rsid w:val="004D255B"/>
    <w:rsid w:val="005459B3"/>
    <w:rsid w:val="00556367"/>
    <w:rsid w:val="005B6FA6"/>
    <w:rsid w:val="005D2761"/>
    <w:rsid w:val="005D742E"/>
    <w:rsid w:val="005F0143"/>
    <w:rsid w:val="006D4652"/>
    <w:rsid w:val="006E0F9F"/>
    <w:rsid w:val="006E526D"/>
    <w:rsid w:val="006F7C6B"/>
    <w:rsid w:val="00711FF9"/>
    <w:rsid w:val="007A0177"/>
    <w:rsid w:val="007E429C"/>
    <w:rsid w:val="0088742F"/>
    <w:rsid w:val="008942A8"/>
    <w:rsid w:val="008A183F"/>
    <w:rsid w:val="008D79C6"/>
    <w:rsid w:val="00935134"/>
    <w:rsid w:val="00935256"/>
    <w:rsid w:val="009D3167"/>
    <w:rsid w:val="00A711FE"/>
    <w:rsid w:val="00A84E18"/>
    <w:rsid w:val="00AA3789"/>
    <w:rsid w:val="00B41DDF"/>
    <w:rsid w:val="00B50E4F"/>
    <w:rsid w:val="00B65368"/>
    <w:rsid w:val="00B77800"/>
    <w:rsid w:val="00B92099"/>
    <w:rsid w:val="00BA00B0"/>
    <w:rsid w:val="00BC5850"/>
    <w:rsid w:val="00C00DDA"/>
    <w:rsid w:val="00C14542"/>
    <w:rsid w:val="00C14654"/>
    <w:rsid w:val="00C305F0"/>
    <w:rsid w:val="00C51AF8"/>
    <w:rsid w:val="00C63B6D"/>
    <w:rsid w:val="00C670FB"/>
    <w:rsid w:val="00C90DF9"/>
    <w:rsid w:val="00CB0E33"/>
    <w:rsid w:val="00CC558E"/>
    <w:rsid w:val="00D01CF1"/>
    <w:rsid w:val="00D11D57"/>
    <w:rsid w:val="00D208A8"/>
    <w:rsid w:val="00D2399E"/>
    <w:rsid w:val="00D53CB8"/>
    <w:rsid w:val="00D616B8"/>
    <w:rsid w:val="00D90FC4"/>
    <w:rsid w:val="00D92D71"/>
    <w:rsid w:val="00DD573F"/>
    <w:rsid w:val="00DE5714"/>
    <w:rsid w:val="00E14E00"/>
    <w:rsid w:val="00E420DD"/>
    <w:rsid w:val="00E47ED3"/>
    <w:rsid w:val="00E95981"/>
    <w:rsid w:val="00EA4791"/>
    <w:rsid w:val="00F047D3"/>
    <w:rsid w:val="00F20213"/>
    <w:rsid w:val="00F33918"/>
    <w:rsid w:val="00F656DE"/>
    <w:rsid w:val="00F8191D"/>
    <w:rsid w:val="00F81D7D"/>
    <w:rsid w:val="00F86FA6"/>
    <w:rsid w:val="00FD0913"/>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23F67"/>
  <w15:docId w15:val="{41571F22-5DDF-4946-9A12-E619B107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b/>
    </w:rPr>
  </w:style>
  <w:style w:type="paragraph" w:styleId="Heading2">
    <w:name w:val="heading 2"/>
    <w:basedOn w:val="Normal"/>
    <w:next w:val="Normal"/>
    <w:pPr>
      <w:keepNext/>
      <w:jc w:val="center"/>
      <w:outlineLvl w:val="1"/>
    </w:pPr>
    <w:rPr>
      <w:b/>
      <w:u w:val="single"/>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outlineLvl w:val="3"/>
    </w:pPr>
    <w:rPr>
      <w:b/>
    </w:rPr>
  </w:style>
  <w:style w:type="paragraph" w:styleId="Heading5">
    <w:name w:val="heading 5"/>
    <w:basedOn w:val="Normal"/>
    <w:next w:val="Normal"/>
    <w:pPr>
      <w:keepNext/>
      <w:jc w:val="right"/>
      <w:outlineLvl w:val="4"/>
    </w:pPr>
    <w:rPr>
      <w:b/>
    </w:rPr>
  </w:style>
  <w:style w:type="paragraph" w:styleId="Heading6">
    <w:name w:val="heading 6"/>
    <w:basedOn w:val="Normal"/>
    <w:next w:val="Normal"/>
    <w:pPr>
      <w:keepNext/>
      <w:jc w:val="center"/>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mallCaps/>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5">
    <w:name w:val="15"/>
    <w:basedOn w:val="TableNormal"/>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left w:w="115" w:type="dxa"/>
        <w:right w:w="115" w:type="dxa"/>
      </w:tblCellMar>
    </w:tblPr>
  </w:style>
  <w:style w:type="table" w:customStyle="1" w:styleId="13">
    <w:name w:val="13"/>
    <w:basedOn w:val="TableNormal"/>
    <w:tblPr>
      <w:tblStyleRowBandSize w:val="1"/>
      <w:tblStyleColBandSize w:val="1"/>
      <w:tblCellMar>
        <w:left w:w="115" w:type="dxa"/>
        <w:right w:w="115" w:type="dxa"/>
      </w:tblCellMar>
    </w:tblPr>
  </w:style>
  <w:style w:type="table" w:customStyle="1" w:styleId="12">
    <w:name w:val="12"/>
    <w:basedOn w:val="TableNormal"/>
    <w:tblPr>
      <w:tblStyleRowBandSize w:val="1"/>
      <w:tblStyleColBandSize w:val="1"/>
      <w:tblCellMar>
        <w:top w:w="86" w:type="dxa"/>
        <w:left w:w="115" w:type="dxa"/>
        <w:bottom w:w="86" w:type="dxa"/>
        <w:right w:w="115"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top w:w="86" w:type="dxa"/>
        <w:left w:w="115" w:type="dxa"/>
        <w:bottom w:w="86" w:type="dxa"/>
        <w:right w:w="115" w:type="dxa"/>
      </w:tblCellMar>
    </w:tblPr>
  </w:style>
  <w:style w:type="table" w:customStyle="1" w:styleId="8">
    <w:name w:val="8"/>
    <w:basedOn w:val="TableNormal"/>
    <w:tblPr>
      <w:tblStyleRowBandSize w:val="1"/>
      <w:tblStyleColBandSize w:val="1"/>
      <w:tblCellMar>
        <w:top w:w="86" w:type="dxa"/>
        <w:left w:w="115" w:type="dxa"/>
        <w:bottom w:w="86"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top w:w="14" w:type="dxa"/>
        <w:left w:w="115" w:type="dxa"/>
        <w:bottom w:w="14" w:type="dxa"/>
        <w:right w:w="115" w:type="dxa"/>
      </w:tblCellMar>
    </w:tblPr>
  </w:style>
  <w:style w:type="table" w:customStyle="1" w:styleId="4">
    <w:name w:val="4"/>
    <w:basedOn w:val="TableNormal"/>
    <w:tblPr>
      <w:tblStyleRowBandSize w:val="1"/>
      <w:tblStyleColBandSize w:val="1"/>
      <w:tblCellMar>
        <w:top w:w="14" w:type="dxa"/>
        <w:left w:w="115" w:type="dxa"/>
        <w:bottom w:w="14" w:type="dxa"/>
        <w:right w:w="115" w:type="dxa"/>
      </w:tblCellMar>
    </w:tblPr>
  </w:style>
  <w:style w:type="table" w:customStyle="1" w:styleId="3">
    <w:name w:val="3"/>
    <w:basedOn w:val="TableNormal"/>
    <w:tblPr>
      <w:tblStyleRowBandSize w:val="1"/>
      <w:tblStyleColBandSize w:val="1"/>
      <w:tblCellMar>
        <w:top w:w="14" w:type="dxa"/>
        <w:left w:w="115" w:type="dxa"/>
        <w:bottom w:w="14" w:type="dxa"/>
        <w:right w:w="115" w:type="dxa"/>
      </w:tblCellMar>
    </w:tblPr>
  </w:style>
  <w:style w:type="table" w:customStyle="1" w:styleId="2">
    <w:name w:val="2"/>
    <w:basedOn w:val="TableNormal"/>
    <w:tblPr>
      <w:tblStyleRowBandSize w:val="1"/>
      <w:tblStyleColBandSize w:val="1"/>
      <w:tblCellMar>
        <w:top w:w="14" w:type="dxa"/>
        <w:left w:w="115" w:type="dxa"/>
        <w:bottom w:w="14" w:type="dxa"/>
        <w:right w:w="115" w:type="dxa"/>
      </w:tblCellMar>
    </w:tblPr>
  </w:style>
  <w:style w:type="table" w:customStyle="1" w:styleId="1">
    <w:name w:val="1"/>
    <w:basedOn w:val="TableNormal"/>
    <w:tblPr>
      <w:tblStyleRowBandSize w:val="1"/>
      <w:tblStyleColBandSize w:val="1"/>
      <w:tblCellMar>
        <w:top w:w="14" w:type="dxa"/>
        <w:left w:w="115" w:type="dxa"/>
        <w:bottom w:w="14" w:type="dxa"/>
        <w:right w:w="115" w:type="dxa"/>
      </w:tblCellMar>
    </w:tblPr>
  </w:style>
  <w:style w:type="paragraph" w:styleId="Header">
    <w:name w:val="header"/>
    <w:basedOn w:val="Normal"/>
    <w:link w:val="HeaderChar"/>
    <w:uiPriority w:val="99"/>
    <w:unhideWhenUsed/>
    <w:rsid w:val="0042355A"/>
    <w:pPr>
      <w:tabs>
        <w:tab w:val="center" w:pos="4680"/>
        <w:tab w:val="right" w:pos="9360"/>
      </w:tabs>
    </w:pPr>
  </w:style>
  <w:style w:type="character" w:customStyle="1" w:styleId="HeaderChar">
    <w:name w:val="Header Char"/>
    <w:basedOn w:val="DefaultParagraphFont"/>
    <w:link w:val="Header"/>
    <w:uiPriority w:val="99"/>
    <w:rsid w:val="0042355A"/>
  </w:style>
  <w:style w:type="paragraph" w:styleId="Footer">
    <w:name w:val="footer"/>
    <w:basedOn w:val="Normal"/>
    <w:link w:val="FooterChar"/>
    <w:uiPriority w:val="99"/>
    <w:unhideWhenUsed/>
    <w:rsid w:val="0042355A"/>
    <w:pPr>
      <w:tabs>
        <w:tab w:val="center" w:pos="4680"/>
        <w:tab w:val="right" w:pos="9360"/>
      </w:tabs>
    </w:pPr>
  </w:style>
  <w:style w:type="character" w:customStyle="1" w:styleId="FooterChar">
    <w:name w:val="Footer Char"/>
    <w:basedOn w:val="DefaultParagraphFont"/>
    <w:link w:val="Footer"/>
    <w:uiPriority w:val="99"/>
    <w:rsid w:val="0042355A"/>
  </w:style>
  <w:style w:type="paragraph" w:styleId="BalloonText">
    <w:name w:val="Balloon Text"/>
    <w:basedOn w:val="Normal"/>
    <w:link w:val="BalloonTextChar"/>
    <w:uiPriority w:val="99"/>
    <w:semiHidden/>
    <w:unhideWhenUsed/>
    <w:rsid w:val="00A84E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E18"/>
    <w:rPr>
      <w:rFonts w:ascii="Segoe UI" w:hAnsi="Segoe UI" w:cs="Segoe UI"/>
      <w:sz w:val="18"/>
      <w:szCs w:val="18"/>
    </w:rPr>
  </w:style>
  <w:style w:type="table" w:styleId="TableGrid">
    <w:name w:val="Table Grid"/>
    <w:basedOn w:val="TableNormal"/>
    <w:uiPriority w:val="39"/>
    <w:rsid w:val="001A4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A4955"/>
    <w:rPr>
      <w:sz w:val="16"/>
      <w:szCs w:val="16"/>
    </w:rPr>
  </w:style>
  <w:style w:type="paragraph" w:styleId="CommentText">
    <w:name w:val="annotation text"/>
    <w:basedOn w:val="Normal"/>
    <w:link w:val="CommentTextChar"/>
    <w:uiPriority w:val="99"/>
    <w:semiHidden/>
    <w:unhideWhenUsed/>
    <w:rsid w:val="001A4955"/>
  </w:style>
  <w:style w:type="character" w:customStyle="1" w:styleId="CommentTextChar">
    <w:name w:val="Comment Text Char"/>
    <w:basedOn w:val="DefaultParagraphFont"/>
    <w:link w:val="CommentText"/>
    <w:uiPriority w:val="99"/>
    <w:semiHidden/>
    <w:rsid w:val="001A4955"/>
  </w:style>
  <w:style w:type="paragraph" w:styleId="CommentSubject">
    <w:name w:val="annotation subject"/>
    <w:basedOn w:val="CommentText"/>
    <w:next w:val="CommentText"/>
    <w:link w:val="CommentSubjectChar"/>
    <w:uiPriority w:val="99"/>
    <w:semiHidden/>
    <w:unhideWhenUsed/>
    <w:rsid w:val="001A4955"/>
    <w:rPr>
      <w:b/>
      <w:bCs/>
    </w:rPr>
  </w:style>
  <w:style w:type="character" w:customStyle="1" w:styleId="CommentSubjectChar">
    <w:name w:val="Comment Subject Char"/>
    <w:basedOn w:val="CommentTextChar"/>
    <w:link w:val="CommentSubject"/>
    <w:uiPriority w:val="99"/>
    <w:semiHidden/>
    <w:rsid w:val="001A4955"/>
    <w:rPr>
      <w:b/>
      <w:bCs/>
    </w:rPr>
  </w:style>
  <w:style w:type="paragraph" w:styleId="ListParagraph">
    <w:name w:val="List Paragraph"/>
    <w:basedOn w:val="Normal"/>
    <w:uiPriority w:val="34"/>
    <w:qFormat/>
    <w:rsid w:val="00F656DE"/>
    <w:pPr>
      <w:widowControl/>
      <w:ind w:left="720"/>
    </w:pPr>
    <w:rPr>
      <w:rFonts w:eastAsia="Times New Roman" w:cs="Times New Roman"/>
      <w:color w:val="auto"/>
      <w:szCs w:val="24"/>
    </w:rPr>
  </w:style>
  <w:style w:type="paragraph" w:styleId="NoSpacing">
    <w:name w:val="No Spacing"/>
    <w:uiPriority w:val="1"/>
    <w:qFormat/>
    <w:rsid w:val="007E4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Lynne</dc:creator>
  <cp:keywords/>
  <dc:description/>
  <cp:lastModifiedBy>Lawrence McKenna</cp:lastModifiedBy>
  <cp:revision>7</cp:revision>
  <cp:lastPrinted>2017-09-10T17:17:00Z</cp:lastPrinted>
  <dcterms:created xsi:type="dcterms:W3CDTF">2020-09-25T00:58:00Z</dcterms:created>
  <dcterms:modified xsi:type="dcterms:W3CDTF">2020-09-25T13:44:00Z</dcterms:modified>
</cp:coreProperties>
</file>