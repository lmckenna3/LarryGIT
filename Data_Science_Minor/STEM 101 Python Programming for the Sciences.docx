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BC773D" w14:textId="4A5D49F0" w:rsidR="00A711FE" w:rsidRPr="00F81D7D" w:rsidDel="004017D7" w:rsidRDefault="00B65368">
      <w:pPr>
        <w:jc w:val="right"/>
        <w:rPr>
          <w:del w:id="0" w:author="Lawrence McKenna" w:date="2020-09-25T09:46:00Z"/>
          <w:i/>
          <w:sz w:val="16"/>
          <w:szCs w:val="16"/>
        </w:rPr>
      </w:pPr>
      <w:del w:id="1" w:author="Lawrence McKenna" w:date="2020-09-25T09:46:00Z">
        <w:r w:rsidRPr="00F81D7D" w:rsidDel="004017D7">
          <w:rPr>
            <w:i/>
            <w:sz w:val="16"/>
            <w:szCs w:val="16"/>
          </w:rPr>
          <w:delText>Enter Log Number (</w:delText>
        </w:r>
        <w:r w:rsidR="00F81D7D" w:rsidDel="004017D7">
          <w:rPr>
            <w:i/>
            <w:sz w:val="16"/>
            <w:szCs w:val="16"/>
          </w:rPr>
          <w:delText>in h</w:delText>
        </w:r>
        <w:r w:rsidR="00D53CB8" w:rsidRPr="00F81D7D" w:rsidDel="004017D7">
          <w:rPr>
            <w:i/>
            <w:sz w:val="16"/>
            <w:szCs w:val="16"/>
          </w:rPr>
          <w:delText xml:space="preserve">eader </w:delText>
        </w:r>
        <w:r w:rsidRPr="00F81D7D" w:rsidDel="004017D7">
          <w:rPr>
            <w:i/>
            <w:sz w:val="16"/>
            <w:szCs w:val="16"/>
          </w:rPr>
          <w:delText>above)</w:delText>
        </w:r>
      </w:del>
    </w:p>
    <w:p w14:paraId="1237163D" w14:textId="77777777" w:rsidR="00A711FE" w:rsidRDefault="00A711FE">
      <w:pPr>
        <w:pStyle w:val="Title"/>
        <w:jc w:val="right"/>
        <w:rPr>
          <w:b w:val="0"/>
          <w:sz w:val="8"/>
          <w:szCs w:val="8"/>
        </w:rPr>
      </w:pPr>
    </w:p>
    <w:p w14:paraId="665CD9AE" w14:textId="77777777" w:rsidR="00A711FE" w:rsidRDefault="00B65368">
      <w:pPr>
        <w:pStyle w:val="Title"/>
        <w:rPr>
          <w:sz w:val="28"/>
          <w:szCs w:val="28"/>
        </w:rPr>
      </w:pPr>
      <w:r>
        <w:rPr>
          <w:sz w:val="28"/>
          <w:szCs w:val="28"/>
        </w:rPr>
        <w:t>Proposal for New Course</w:t>
      </w:r>
    </w:p>
    <w:p w14:paraId="1317D8E8" w14:textId="77777777" w:rsidR="00A711FE" w:rsidRDefault="00A711FE">
      <w:pPr>
        <w:jc w:val="center"/>
        <w:rPr>
          <w:sz w:val="10"/>
          <w:szCs w:val="10"/>
        </w:rPr>
      </w:pPr>
    </w:p>
    <w:tbl>
      <w:tblPr>
        <w:tblStyle w:val="7"/>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2"/>
        <w:gridCol w:w="4208"/>
      </w:tblGrid>
      <w:tr w:rsidR="00A711FE" w14:paraId="4856AABC" w14:textId="77777777" w:rsidTr="00D2399E">
        <w:trPr>
          <w:trHeight w:val="360"/>
          <w:jc w:val="center"/>
        </w:trPr>
        <w:tc>
          <w:tcPr>
            <w:tcW w:w="10800" w:type="dxa"/>
            <w:gridSpan w:val="2"/>
            <w:shd w:val="clear" w:color="auto" w:fill="B7B7B7"/>
            <w:vAlign w:val="center"/>
          </w:tcPr>
          <w:p w14:paraId="14E8F6F4" w14:textId="516EEF63" w:rsidR="00A711FE" w:rsidRDefault="00D2399E" w:rsidP="00D53CB8">
            <w:pPr>
              <w:rPr>
                <w:b/>
                <w:smallCaps/>
                <w:sz w:val="22"/>
                <w:szCs w:val="22"/>
              </w:rPr>
            </w:pPr>
            <w:r>
              <w:rPr>
                <w:b/>
                <w:smallCaps/>
                <w:sz w:val="22"/>
                <w:szCs w:val="22"/>
              </w:rPr>
              <w:t xml:space="preserve">Home </w:t>
            </w:r>
            <w:r w:rsidR="00D53CB8">
              <w:rPr>
                <w:b/>
                <w:smallCaps/>
                <w:sz w:val="22"/>
                <w:szCs w:val="22"/>
              </w:rPr>
              <w:t>Department and</w:t>
            </w:r>
            <w:r w:rsidR="00B65368">
              <w:rPr>
                <w:b/>
                <w:smallCaps/>
                <w:sz w:val="22"/>
                <w:szCs w:val="22"/>
              </w:rPr>
              <w:t xml:space="preserve"> Contact</w:t>
            </w:r>
            <w:r w:rsidR="00D53CB8">
              <w:rPr>
                <w:b/>
                <w:smallCaps/>
                <w:sz w:val="22"/>
                <w:szCs w:val="22"/>
              </w:rPr>
              <w:t xml:space="preserve"> Information</w:t>
            </w:r>
          </w:p>
        </w:tc>
      </w:tr>
      <w:tr w:rsidR="00A711FE" w14:paraId="7087DD80" w14:textId="77777777" w:rsidTr="00E95981">
        <w:trPr>
          <w:trHeight w:val="560"/>
          <w:jc w:val="center"/>
        </w:trPr>
        <w:tc>
          <w:tcPr>
            <w:tcW w:w="6592" w:type="dxa"/>
            <w:tcBorders>
              <w:bottom w:val="single" w:sz="4" w:space="0" w:color="auto"/>
              <w:right w:val="single" w:sz="4" w:space="0" w:color="auto"/>
            </w:tcBorders>
            <w:vAlign w:val="center"/>
          </w:tcPr>
          <w:p w14:paraId="3FE0BBB3" w14:textId="176B7013" w:rsidR="00A711FE" w:rsidRDefault="00D2399E">
            <w:r>
              <w:t xml:space="preserve">Home </w:t>
            </w:r>
            <w:r w:rsidR="00B65368">
              <w:t xml:space="preserve">Department:  </w:t>
            </w:r>
            <w:ins w:id="2" w:author="Lawrence McKenna" w:date="2020-09-23T14:50:00Z">
              <w:r w:rsidR="006D0523">
                <w:t>Physics Earth Sciences</w:t>
              </w:r>
            </w:ins>
          </w:p>
        </w:tc>
        <w:tc>
          <w:tcPr>
            <w:tcW w:w="4208" w:type="dxa"/>
            <w:tcBorders>
              <w:left w:val="single" w:sz="4" w:space="0" w:color="auto"/>
              <w:bottom w:val="single" w:sz="4" w:space="0" w:color="auto"/>
            </w:tcBorders>
            <w:vAlign w:val="center"/>
          </w:tcPr>
          <w:p w14:paraId="2B8D8DDB" w14:textId="460929BD" w:rsidR="00A711FE" w:rsidRDefault="00B65368">
            <w:r>
              <w:t xml:space="preserve">Date:  </w:t>
            </w:r>
            <w:ins w:id="3" w:author="Lawrence McKenna" w:date="2020-09-23T14:50:00Z">
              <w:r w:rsidR="006D0523">
                <w:t>9/23/2020</w:t>
              </w:r>
            </w:ins>
          </w:p>
        </w:tc>
      </w:tr>
      <w:tr w:rsidR="00A711FE" w14:paraId="76AA3DCD"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27497AA0" w14:textId="66D5240C" w:rsidR="00A711FE" w:rsidRDefault="00D2399E">
            <w:r>
              <w:t xml:space="preserve">Home Department </w:t>
            </w:r>
            <w:r w:rsidR="00B65368">
              <w:t xml:space="preserve">Chair:  </w:t>
            </w:r>
            <w:ins w:id="4" w:author="Lawrence McKenna" w:date="2020-09-23T14:50:00Z">
              <w:r w:rsidR="006D0523">
                <w:t>Larry McKenna</w:t>
              </w:r>
            </w:ins>
          </w:p>
        </w:tc>
        <w:tc>
          <w:tcPr>
            <w:tcW w:w="4208" w:type="dxa"/>
            <w:tcBorders>
              <w:top w:val="single" w:sz="4" w:space="0" w:color="auto"/>
              <w:left w:val="single" w:sz="4" w:space="0" w:color="auto"/>
            </w:tcBorders>
            <w:vAlign w:val="center"/>
          </w:tcPr>
          <w:p w14:paraId="48F2212B" w14:textId="6DAE802C" w:rsidR="00A711FE" w:rsidRDefault="00B65368">
            <w:r>
              <w:t xml:space="preserve">Extension:  </w:t>
            </w:r>
            <w:ins w:id="5" w:author="Lawrence McKenna" w:date="2020-09-23T14:50:00Z">
              <w:r w:rsidR="006D0523">
                <w:t>4741</w:t>
              </w:r>
            </w:ins>
          </w:p>
          <w:p w14:paraId="0BEF4EAF" w14:textId="19E9BDFA" w:rsidR="00A711FE" w:rsidRDefault="00B65368">
            <w:r>
              <w:t xml:space="preserve">Email:  </w:t>
            </w:r>
            <w:ins w:id="6" w:author="Lawrence McKenna" w:date="2020-09-23T14:50:00Z">
              <w:r w:rsidR="006D0523">
                <w:t>lmckenna1@framingham.edu</w:t>
              </w:r>
            </w:ins>
          </w:p>
        </w:tc>
      </w:tr>
      <w:tr w:rsidR="007A0177" w14:paraId="28BD3D93"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0AEE6FE7" w14:textId="77777777" w:rsidR="00DD573F" w:rsidRDefault="007A0177" w:rsidP="007A0177">
            <w:r>
              <w:t xml:space="preserve">Home Department </w:t>
            </w:r>
          </w:p>
          <w:p w14:paraId="3D7043D3" w14:textId="07C425E5" w:rsidR="007A0177" w:rsidRDefault="007A0177" w:rsidP="007A0177">
            <w:r>
              <w:t>Curriculum Committee Chair:</w:t>
            </w:r>
          </w:p>
          <w:p w14:paraId="55AB31E3" w14:textId="7A0BCE78" w:rsidR="007A0177" w:rsidRPr="007A0177" w:rsidRDefault="007A0177" w:rsidP="007A0177">
            <w:pPr>
              <w:rPr>
                <w:i/>
              </w:rPr>
            </w:pPr>
            <w:r w:rsidRPr="007A0177">
              <w:rPr>
                <w:i/>
                <w:sz w:val="16"/>
              </w:rPr>
              <w:t>If not home department chair</w:t>
            </w:r>
          </w:p>
        </w:tc>
        <w:tc>
          <w:tcPr>
            <w:tcW w:w="4208" w:type="dxa"/>
            <w:tcBorders>
              <w:top w:val="single" w:sz="4" w:space="0" w:color="auto"/>
              <w:left w:val="single" w:sz="4" w:space="0" w:color="auto"/>
            </w:tcBorders>
            <w:vAlign w:val="center"/>
          </w:tcPr>
          <w:p w14:paraId="1CE5EC00" w14:textId="77777777" w:rsidR="007A0177" w:rsidRDefault="007A0177" w:rsidP="007A0177">
            <w:r>
              <w:t xml:space="preserve">Extension:  </w:t>
            </w:r>
          </w:p>
          <w:p w14:paraId="23A5BFD6" w14:textId="3B9B8BE0" w:rsidR="007A0177" w:rsidRDefault="007A0177" w:rsidP="007A0177">
            <w:r>
              <w:t xml:space="preserve">Email:  </w:t>
            </w:r>
          </w:p>
        </w:tc>
      </w:tr>
      <w:tr w:rsidR="007A0177" w14:paraId="7230469C" w14:textId="77777777" w:rsidTr="00E95981">
        <w:trPr>
          <w:trHeight w:val="600"/>
          <w:jc w:val="center"/>
        </w:trPr>
        <w:tc>
          <w:tcPr>
            <w:tcW w:w="6592" w:type="dxa"/>
            <w:tcBorders>
              <w:top w:val="single" w:sz="4" w:space="0" w:color="B7B7B7"/>
              <w:left w:val="single" w:sz="8" w:space="0" w:color="000000"/>
              <w:right w:val="single" w:sz="4" w:space="0" w:color="auto"/>
            </w:tcBorders>
            <w:vAlign w:val="center"/>
          </w:tcPr>
          <w:p w14:paraId="233C1CBF" w14:textId="5BBDBAD3" w:rsidR="007A0177" w:rsidRDefault="007A0177" w:rsidP="007A0177">
            <w:r>
              <w:t xml:space="preserve">Log Originator:  </w:t>
            </w:r>
          </w:p>
          <w:p w14:paraId="754868DD" w14:textId="3E5A1091" w:rsidR="007A0177" w:rsidRPr="00E14E00" w:rsidRDefault="007A0177" w:rsidP="007A0177">
            <w:pPr>
              <w:rPr>
                <w:i/>
                <w:sz w:val="16"/>
                <w:szCs w:val="16"/>
              </w:rPr>
            </w:pPr>
            <w:r>
              <w:rPr>
                <w:i/>
                <w:sz w:val="16"/>
                <w:szCs w:val="16"/>
              </w:rPr>
              <w:t xml:space="preserve">If not home department chair or </w:t>
            </w:r>
            <w:r w:rsidR="00DD573F">
              <w:rPr>
                <w:i/>
                <w:sz w:val="16"/>
                <w:szCs w:val="16"/>
              </w:rPr>
              <w:t>home department curriculum committee chair</w:t>
            </w:r>
          </w:p>
        </w:tc>
        <w:tc>
          <w:tcPr>
            <w:tcW w:w="4208" w:type="dxa"/>
            <w:tcBorders>
              <w:top w:val="single" w:sz="4" w:space="0" w:color="B7B7B7"/>
              <w:left w:val="single" w:sz="4" w:space="0" w:color="auto"/>
            </w:tcBorders>
            <w:vAlign w:val="center"/>
          </w:tcPr>
          <w:p w14:paraId="1B4C179B" w14:textId="5BDED9C3" w:rsidR="007A0177" w:rsidRDefault="007A0177" w:rsidP="007A0177">
            <w:r>
              <w:t xml:space="preserve">Extension:  </w:t>
            </w:r>
          </w:p>
          <w:p w14:paraId="75EBCD4F" w14:textId="34E7E631" w:rsidR="007A0177" w:rsidRDefault="007A0177" w:rsidP="007A0177">
            <w:r>
              <w:t xml:space="preserve">Email:  </w:t>
            </w:r>
          </w:p>
        </w:tc>
      </w:tr>
      <w:tr w:rsidR="007A0177" w14:paraId="5575D6BC" w14:textId="77777777" w:rsidTr="00D2399E">
        <w:trPr>
          <w:trHeight w:val="360"/>
          <w:jc w:val="center"/>
        </w:trPr>
        <w:tc>
          <w:tcPr>
            <w:tcW w:w="10800" w:type="dxa"/>
            <w:gridSpan w:val="2"/>
            <w:shd w:val="clear" w:color="auto" w:fill="B7B7B7"/>
            <w:vAlign w:val="center"/>
          </w:tcPr>
          <w:p w14:paraId="7C11E472" w14:textId="77777777" w:rsidR="007A0177" w:rsidRDefault="007A0177" w:rsidP="007A0177">
            <w:pPr>
              <w:rPr>
                <w:b/>
                <w:smallCaps/>
                <w:sz w:val="22"/>
                <w:szCs w:val="22"/>
              </w:rPr>
            </w:pPr>
            <w:r>
              <w:rPr>
                <w:b/>
                <w:smallCaps/>
                <w:sz w:val="22"/>
                <w:szCs w:val="22"/>
              </w:rPr>
              <w:t xml:space="preserve">Course Information and Description </w:t>
            </w:r>
          </w:p>
        </w:tc>
      </w:tr>
      <w:tr w:rsidR="007A0177" w14:paraId="5277435A" w14:textId="77777777" w:rsidTr="00D2399E">
        <w:trPr>
          <w:trHeight w:val="560"/>
          <w:jc w:val="center"/>
        </w:trPr>
        <w:tc>
          <w:tcPr>
            <w:tcW w:w="10800" w:type="dxa"/>
            <w:gridSpan w:val="2"/>
            <w:vAlign w:val="center"/>
          </w:tcPr>
          <w:p w14:paraId="24BBC4BD" w14:textId="2408BA4D" w:rsidR="007A0177" w:rsidRDefault="007A0177" w:rsidP="007A0177">
            <w:r>
              <w:t xml:space="preserve">Proposed Course Number and Title:  </w:t>
            </w:r>
            <w:ins w:id="7" w:author="Lawrence McKenna" w:date="2020-09-23T14:52:00Z">
              <w:r w:rsidR="006D0523" w:rsidRPr="006D0523">
                <w:t>STEM 101 Python Programming for the Sciences</w:t>
              </w:r>
            </w:ins>
          </w:p>
        </w:tc>
      </w:tr>
      <w:tr w:rsidR="007A0177" w14:paraId="53DB78A9" w14:textId="77777777" w:rsidTr="00D2399E">
        <w:trPr>
          <w:jc w:val="center"/>
        </w:trPr>
        <w:tc>
          <w:tcPr>
            <w:tcW w:w="10800" w:type="dxa"/>
            <w:gridSpan w:val="2"/>
            <w:tcMar>
              <w:top w:w="115" w:type="dxa"/>
              <w:left w:w="115" w:type="dxa"/>
              <w:bottom w:w="115" w:type="dxa"/>
              <w:right w:w="115" w:type="dxa"/>
            </w:tcMar>
          </w:tcPr>
          <w:p w14:paraId="534A43A1" w14:textId="77777777" w:rsidR="007A0177" w:rsidRDefault="007A0177" w:rsidP="007A0177">
            <w:r>
              <w:t>Course Description</w:t>
            </w:r>
          </w:p>
          <w:p w14:paraId="445FB27B" w14:textId="5C03BBBB" w:rsidR="007A0177" w:rsidRPr="004A3591" w:rsidRDefault="007A0177" w:rsidP="007A0177">
            <w:pPr>
              <w:rPr>
                <w:i/>
                <w:sz w:val="16"/>
                <w:szCs w:val="16"/>
              </w:rPr>
            </w:pPr>
            <w:r w:rsidRPr="004A3591">
              <w:rPr>
                <w:i/>
                <w:sz w:val="16"/>
                <w:szCs w:val="16"/>
              </w:rPr>
              <w:t>Please provide a full description, including prerequisite(s) and notes.</w:t>
            </w:r>
            <w:r>
              <w:rPr>
                <w:i/>
                <w:sz w:val="16"/>
                <w:szCs w:val="16"/>
              </w:rPr>
              <w:t xml:space="preserve"> Use present tense and, except for the opening sentence, use complete sentences; the opening sentence should complete “This course is….” </w:t>
            </w:r>
          </w:p>
          <w:p w14:paraId="7DA57321" w14:textId="6D95DE70" w:rsidR="006D0523" w:rsidRDefault="006D0523" w:rsidP="006D0523">
            <w:pPr>
              <w:rPr>
                <w:ins w:id="8" w:author="Lawrence McKenna" w:date="2020-09-23T14:53:00Z"/>
              </w:rPr>
            </w:pPr>
            <w:ins w:id="9" w:author="Lawrence McKenna" w:date="2020-09-23T14:53:00Z">
              <w:r>
                <w:t xml:space="preserve">an introductory course in scientific computing using Python for all STEM and allied majors. With no pre-requisites, this course uses Python to teach fundamentals of scientific computing. The class assume no prior experience in programming, and so begins with the basics of installing the </w:t>
              </w:r>
            </w:ins>
            <w:ins w:id="10" w:author="Lawrence McKenna" w:date="2020-09-23T14:55:00Z">
              <w:r>
                <w:t>necessary</w:t>
              </w:r>
            </w:ins>
            <w:ins w:id="11" w:author="Lawrence McKenna" w:date="2020-09-23T14:53:00Z">
              <w:r>
                <w:t xml:space="preserve"> </w:t>
              </w:r>
            </w:ins>
            <w:ins w:id="12" w:author="Lawrence McKenna" w:date="2020-09-23T14:55:00Z">
              <w:r>
                <w:t xml:space="preserve">software on a computer, establishing and using on-line resources for retrieving and submitting assignments, and creation of </w:t>
              </w:r>
            </w:ins>
            <w:ins w:id="13" w:author="Lawrence McKenna" w:date="2020-09-23T14:59:00Z">
              <w:r w:rsidR="00335A93">
                <w:t>on-li</w:t>
              </w:r>
              <w:r>
                <w:t>ne repositories for one’s work. Students then learn the basic structure of Python</w:t>
              </w:r>
            </w:ins>
            <w:ins w:id="14" w:author="Lawrence McKenna" w:date="2020-09-23T14:53:00Z">
              <w:r>
                <w:t xml:space="preserve"> (variable types, control flow, functions), </w:t>
              </w:r>
            </w:ins>
            <w:ins w:id="15" w:author="Lawrence McKenna" w:date="2020-09-23T15:00:00Z">
              <w:r>
                <w:t xml:space="preserve">how to use the array of </w:t>
              </w:r>
            </w:ins>
            <w:ins w:id="16" w:author="Lawrence McKenna" w:date="2020-09-23T15:01:00Z">
              <w:r w:rsidR="00335A93">
                <w:t xml:space="preserve">publically-available </w:t>
              </w:r>
            </w:ins>
            <w:ins w:id="17" w:author="Lawrence McKenna" w:date="2020-09-23T14:53:00Z">
              <w:r>
                <w:t>libraries and extensions (</w:t>
              </w:r>
              <w:proofErr w:type="spellStart"/>
              <w:r>
                <w:t>Numpy</w:t>
              </w:r>
              <w:proofErr w:type="spellEnd"/>
              <w:r>
                <w:t xml:space="preserve">, </w:t>
              </w:r>
            </w:ins>
            <w:ins w:id="18" w:author="Lawrence McKenna" w:date="2020-09-25T09:46:00Z">
              <w:r w:rsidR="004017D7">
                <w:t xml:space="preserve">Pandas, </w:t>
              </w:r>
            </w:ins>
            <w:proofErr w:type="spellStart"/>
            <w:ins w:id="19" w:author="Lawrence McKenna" w:date="2020-09-23T14:53:00Z">
              <w:r>
                <w:t>SciPy</w:t>
              </w:r>
              <w:proofErr w:type="spellEnd"/>
              <w:r>
                <w:t xml:space="preserve">, </w:t>
              </w:r>
              <w:proofErr w:type="spellStart"/>
              <w:r>
                <w:t>MatPlotLib</w:t>
              </w:r>
              <w:proofErr w:type="spellEnd"/>
              <w:r>
                <w:t xml:space="preserve">) and </w:t>
              </w:r>
            </w:ins>
            <w:ins w:id="20" w:author="Lawrence McKenna" w:date="2020-09-23T15:01:00Z">
              <w:r w:rsidR="00335A93">
                <w:t>how to write efficient, modular code to solve real-world problems</w:t>
              </w:r>
            </w:ins>
            <w:ins w:id="21" w:author="Lawrence McKenna" w:date="2020-09-23T15:04:00Z">
              <w:r w:rsidR="00335A93">
                <w:t>, including</w:t>
              </w:r>
            </w:ins>
            <w:ins w:id="22" w:author="Lawrence McKenna" w:date="2020-09-23T14:53:00Z">
              <w:r>
                <w:t xml:space="preserve"> moving, storing, searching and discovering signals in vast, not necessarily numeric, data sets. </w:t>
              </w:r>
            </w:ins>
          </w:p>
          <w:p w14:paraId="264EE9E8" w14:textId="77777777" w:rsidR="007A0177" w:rsidRPr="006D0523" w:rsidRDefault="007A0177" w:rsidP="007A0177">
            <w:pPr>
              <w:jc w:val="both"/>
              <w:rPr>
                <w:b/>
                <w:sz w:val="22"/>
                <w:szCs w:val="22"/>
                <w:rPrChange w:id="23" w:author="Lawrence McKenna" w:date="2020-09-23T14:53:00Z">
                  <w:rPr>
                    <w:b/>
                    <w:smallCaps/>
                    <w:sz w:val="22"/>
                    <w:szCs w:val="22"/>
                  </w:rPr>
                </w:rPrChange>
              </w:rPr>
            </w:pPr>
          </w:p>
          <w:p w14:paraId="393654A9" w14:textId="77777777" w:rsidR="007A0177" w:rsidRDefault="007A0177" w:rsidP="007A0177">
            <w:pPr>
              <w:tabs>
                <w:tab w:val="center" w:pos="4320"/>
                <w:tab w:val="right" w:pos="8640"/>
              </w:tabs>
              <w:rPr>
                <w:b/>
              </w:rPr>
            </w:pPr>
          </w:p>
          <w:p w14:paraId="745AA0E5" w14:textId="77777777" w:rsidR="007A0177" w:rsidRDefault="007A0177" w:rsidP="007A0177">
            <w:pPr>
              <w:tabs>
                <w:tab w:val="center" w:pos="4320"/>
                <w:tab w:val="right" w:pos="8640"/>
              </w:tabs>
              <w:rPr>
                <w:b/>
              </w:rPr>
            </w:pPr>
          </w:p>
        </w:tc>
      </w:tr>
      <w:tr w:rsidR="007A0177" w14:paraId="512BB04C" w14:textId="77777777" w:rsidTr="00D2399E">
        <w:trPr>
          <w:jc w:val="center"/>
        </w:trPr>
        <w:tc>
          <w:tcPr>
            <w:tcW w:w="10800" w:type="dxa"/>
            <w:gridSpan w:val="2"/>
            <w:tcBorders>
              <w:top w:val="single" w:sz="4" w:space="0" w:color="000000"/>
            </w:tcBorders>
            <w:tcMar>
              <w:top w:w="115" w:type="dxa"/>
              <w:left w:w="115" w:type="dxa"/>
              <w:bottom w:w="130" w:type="dxa"/>
              <w:right w:w="115" w:type="dxa"/>
            </w:tcMar>
            <w:vAlign w:val="center"/>
          </w:tcPr>
          <w:p w14:paraId="2C5CA0F5" w14:textId="5DCEC618" w:rsidR="007A0177" w:rsidRPr="00AA3789" w:rsidRDefault="007A0177" w:rsidP="007A0177">
            <w:r>
              <w:t>Prior Approval</w:t>
            </w:r>
          </w:p>
          <w:tbl>
            <w:tblPr>
              <w:tblStyle w:val="9"/>
              <w:tblW w:w="10585" w:type="dxa"/>
              <w:tblLayout w:type="fixed"/>
              <w:tblLook w:val="0000" w:firstRow="0" w:lastRow="0" w:firstColumn="0" w:lastColumn="0" w:noHBand="0" w:noVBand="0"/>
            </w:tblPr>
            <w:tblGrid>
              <w:gridCol w:w="4915"/>
              <w:gridCol w:w="2232"/>
              <w:gridCol w:w="1103"/>
              <w:gridCol w:w="2335"/>
            </w:tblGrid>
            <w:tr w:rsidR="007A0177" w14:paraId="339798C3" w14:textId="28922A8F" w:rsidTr="00E14E00">
              <w:trPr>
                <w:trHeight w:val="280"/>
              </w:trPr>
              <w:tc>
                <w:tcPr>
                  <w:tcW w:w="4915" w:type="dxa"/>
                  <w:vAlign w:val="center"/>
                </w:tcPr>
                <w:p w14:paraId="2370658F" w14:textId="77777777" w:rsidR="007A0177" w:rsidRDefault="007A0177" w:rsidP="007A0177">
                  <w:pPr>
                    <w:tabs>
                      <w:tab w:val="left" w:pos="7265"/>
                    </w:tabs>
                  </w:pPr>
                  <w:r>
                    <w:rPr>
                      <w:sz w:val="18"/>
                      <w:szCs w:val="18"/>
                    </w:rPr>
                    <w:t xml:space="preserve">Has this course been taught with prior one-time approval?  </w:t>
                  </w:r>
                </w:p>
              </w:tc>
              <w:tc>
                <w:tcPr>
                  <w:tcW w:w="2232" w:type="dxa"/>
                </w:tcPr>
                <w:p w14:paraId="29F4DD97" w14:textId="77777777" w:rsidR="007A0177" w:rsidRDefault="007A0177" w:rsidP="007A0177">
                  <w:pPr>
                    <w:jc w:val="center"/>
                    <w:rPr>
                      <w:sz w:val="2"/>
                      <w:szCs w:val="2"/>
                    </w:rPr>
                  </w:pPr>
                </w:p>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5625C0F9"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1E5BE00" w14:textId="77777777" w:rsidR="007A0177" w:rsidRDefault="007A0177" w:rsidP="007A0177">
                        <w:pPr>
                          <w:jc w:val="center"/>
                          <w:rPr>
                            <w:b/>
                            <w:sz w:val="18"/>
                            <w:szCs w:val="18"/>
                          </w:rPr>
                        </w:pPr>
                      </w:p>
                    </w:tc>
                    <w:tc>
                      <w:tcPr>
                        <w:tcW w:w="763" w:type="dxa"/>
                        <w:tcBorders>
                          <w:left w:val="single" w:sz="4" w:space="0" w:color="000000"/>
                          <w:right w:val="single" w:sz="4" w:space="0" w:color="000000"/>
                        </w:tcBorders>
                        <w:vAlign w:val="center"/>
                      </w:tcPr>
                      <w:p w14:paraId="55B6DF2A" w14:textId="77777777"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639C2DF0" w14:textId="25105FEC" w:rsidR="007A0177" w:rsidRDefault="00335A93" w:rsidP="007A0177">
                        <w:pPr>
                          <w:jc w:val="center"/>
                          <w:rPr>
                            <w:b/>
                            <w:sz w:val="18"/>
                            <w:szCs w:val="18"/>
                          </w:rPr>
                        </w:pPr>
                        <w:ins w:id="24" w:author="Lawrence McKenna" w:date="2020-09-23T15:05:00Z">
                          <w:r>
                            <w:rPr>
                              <w:b/>
                              <w:sz w:val="18"/>
                              <w:szCs w:val="18"/>
                            </w:rPr>
                            <w:t>x</w:t>
                          </w:r>
                        </w:ins>
                      </w:p>
                    </w:tc>
                    <w:tc>
                      <w:tcPr>
                        <w:tcW w:w="566" w:type="dxa"/>
                        <w:tcBorders>
                          <w:left w:val="single" w:sz="4" w:space="0" w:color="000000"/>
                        </w:tcBorders>
                        <w:vAlign w:val="center"/>
                      </w:tcPr>
                      <w:p w14:paraId="799B4EAA" w14:textId="77777777" w:rsidR="007A0177" w:rsidRDefault="007A0177" w:rsidP="007A0177">
                        <w:pPr>
                          <w:rPr>
                            <w:sz w:val="18"/>
                            <w:szCs w:val="18"/>
                          </w:rPr>
                        </w:pPr>
                        <w:r>
                          <w:rPr>
                            <w:sz w:val="18"/>
                            <w:szCs w:val="18"/>
                          </w:rPr>
                          <w:t>No</w:t>
                        </w:r>
                      </w:p>
                    </w:tc>
                  </w:tr>
                </w:tbl>
                <w:p w14:paraId="0168FBFC" w14:textId="77777777" w:rsidR="007A0177" w:rsidRDefault="007A0177" w:rsidP="007A0177">
                  <w:pPr>
                    <w:jc w:val="center"/>
                    <w:rPr>
                      <w:sz w:val="18"/>
                      <w:szCs w:val="18"/>
                    </w:rPr>
                  </w:pPr>
                </w:p>
              </w:tc>
              <w:tc>
                <w:tcPr>
                  <w:tcW w:w="1103" w:type="dxa"/>
                  <w:vAlign w:val="center"/>
                </w:tcPr>
                <w:p w14:paraId="44B6E5E3" w14:textId="77777777" w:rsidR="007A0177" w:rsidRDefault="007A0177" w:rsidP="007A0177">
                  <w:pPr>
                    <w:rPr>
                      <w:sz w:val="2"/>
                      <w:szCs w:val="2"/>
                    </w:rPr>
                  </w:pPr>
                  <w:r>
                    <w:rPr>
                      <w:sz w:val="18"/>
                      <w:szCs w:val="18"/>
                    </w:rPr>
                    <w:t xml:space="preserve">Semester: </w:t>
                  </w:r>
                </w:p>
              </w:tc>
              <w:tc>
                <w:tcPr>
                  <w:tcW w:w="2335" w:type="dxa"/>
                  <w:tcBorders>
                    <w:bottom w:val="single" w:sz="4" w:space="0" w:color="auto"/>
                  </w:tcBorders>
                  <w:vAlign w:val="center"/>
                </w:tcPr>
                <w:p w14:paraId="0A777051" w14:textId="14275A10" w:rsidR="007A0177" w:rsidRDefault="007A0177" w:rsidP="007A0177">
                  <w:pPr>
                    <w:rPr>
                      <w:sz w:val="2"/>
                      <w:szCs w:val="2"/>
                    </w:rPr>
                  </w:pPr>
                </w:p>
              </w:tc>
            </w:tr>
            <w:tr w:rsidR="007A0177" w14:paraId="20D7DC2B" w14:textId="77777777" w:rsidTr="00E14E00">
              <w:trPr>
                <w:trHeight w:val="280"/>
              </w:trPr>
              <w:tc>
                <w:tcPr>
                  <w:tcW w:w="4915" w:type="dxa"/>
                  <w:vAlign w:val="center"/>
                </w:tcPr>
                <w:p w14:paraId="16D4192A" w14:textId="1940AD07" w:rsidR="007A0177" w:rsidRDefault="007A0177" w:rsidP="007A0177">
                  <w:pPr>
                    <w:tabs>
                      <w:tab w:val="left" w:pos="7265"/>
                    </w:tabs>
                    <w:rPr>
                      <w:sz w:val="18"/>
                      <w:szCs w:val="18"/>
                    </w:rPr>
                  </w:pPr>
                  <w:r>
                    <w:rPr>
                      <w:sz w:val="18"/>
                      <w:szCs w:val="18"/>
                    </w:rPr>
                    <w:t>If so, did it have General Education status?</w:t>
                  </w:r>
                </w:p>
              </w:tc>
              <w:tc>
                <w:tcPr>
                  <w:tcW w:w="2232" w:type="dxa"/>
                  <w:vAlign w:val="center"/>
                </w:tcPr>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02373A0D"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61AB73C5" w14:textId="77777777" w:rsidR="007A0177" w:rsidRDefault="007A0177" w:rsidP="007A0177">
                        <w:pPr>
                          <w:rPr>
                            <w:b/>
                            <w:sz w:val="18"/>
                            <w:szCs w:val="18"/>
                          </w:rPr>
                        </w:pPr>
                      </w:p>
                    </w:tc>
                    <w:tc>
                      <w:tcPr>
                        <w:tcW w:w="763" w:type="dxa"/>
                        <w:tcBorders>
                          <w:left w:val="single" w:sz="4" w:space="0" w:color="000000"/>
                          <w:right w:val="single" w:sz="4" w:space="0" w:color="000000"/>
                        </w:tcBorders>
                        <w:vAlign w:val="center"/>
                      </w:tcPr>
                      <w:p w14:paraId="098531A6" w14:textId="49FEC2D1"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55CE620E" w14:textId="77777777" w:rsidR="007A0177" w:rsidRDefault="007A0177" w:rsidP="007A0177">
                        <w:pPr>
                          <w:rPr>
                            <w:b/>
                            <w:sz w:val="18"/>
                            <w:szCs w:val="18"/>
                          </w:rPr>
                        </w:pPr>
                      </w:p>
                    </w:tc>
                    <w:tc>
                      <w:tcPr>
                        <w:tcW w:w="566" w:type="dxa"/>
                        <w:tcBorders>
                          <w:left w:val="single" w:sz="4" w:space="0" w:color="000000"/>
                        </w:tcBorders>
                        <w:vAlign w:val="center"/>
                      </w:tcPr>
                      <w:p w14:paraId="69948821" w14:textId="77777777" w:rsidR="007A0177" w:rsidRDefault="007A0177" w:rsidP="007A0177">
                        <w:pPr>
                          <w:rPr>
                            <w:sz w:val="18"/>
                            <w:szCs w:val="18"/>
                          </w:rPr>
                        </w:pPr>
                        <w:r>
                          <w:rPr>
                            <w:sz w:val="18"/>
                            <w:szCs w:val="18"/>
                          </w:rPr>
                          <w:t>No</w:t>
                        </w:r>
                      </w:p>
                    </w:tc>
                  </w:tr>
                </w:tbl>
                <w:p w14:paraId="61D60B0A" w14:textId="77777777" w:rsidR="007A0177" w:rsidRDefault="007A0177" w:rsidP="007A0177">
                  <w:pPr>
                    <w:rPr>
                      <w:sz w:val="2"/>
                      <w:szCs w:val="2"/>
                    </w:rPr>
                  </w:pPr>
                </w:p>
              </w:tc>
              <w:tc>
                <w:tcPr>
                  <w:tcW w:w="3438" w:type="dxa"/>
                  <w:gridSpan w:val="2"/>
                  <w:vAlign w:val="center"/>
                </w:tcPr>
                <w:p w14:paraId="6B7273F8" w14:textId="39397991" w:rsidR="007A0177" w:rsidRDefault="007A0177" w:rsidP="007A0177">
                  <w:pPr>
                    <w:rPr>
                      <w:sz w:val="18"/>
                      <w:szCs w:val="18"/>
                    </w:rPr>
                  </w:pPr>
                </w:p>
              </w:tc>
            </w:tr>
          </w:tbl>
          <w:p w14:paraId="692FD2E8" w14:textId="77777777" w:rsidR="007A0177" w:rsidRPr="00E14E00" w:rsidRDefault="007A0177" w:rsidP="007A0177">
            <w:pPr>
              <w:rPr>
                <w:sz w:val="4"/>
                <w:szCs w:val="4"/>
              </w:rPr>
            </w:pPr>
          </w:p>
          <w:tbl>
            <w:tblPr>
              <w:tblStyle w:val="9"/>
              <w:tblW w:w="10590" w:type="dxa"/>
              <w:tblLayout w:type="fixed"/>
              <w:tblLook w:val="0000" w:firstRow="0" w:lastRow="0" w:firstColumn="0" w:lastColumn="0" w:noHBand="0" w:noVBand="0"/>
            </w:tblPr>
            <w:tblGrid>
              <w:gridCol w:w="360"/>
              <w:gridCol w:w="2160"/>
              <w:gridCol w:w="570"/>
              <w:gridCol w:w="2880"/>
              <w:gridCol w:w="4620"/>
            </w:tblGrid>
            <w:tr w:rsidR="007A0177" w14:paraId="7500D645" w14:textId="77777777" w:rsidTr="00E14E00">
              <w:trPr>
                <w:trHeight w:val="20"/>
              </w:trPr>
              <w:tc>
                <w:tcPr>
                  <w:tcW w:w="360" w:type="dxa"/>
                  <w:vAlign w:val="center"/>
                </w:tcPr>
                <w:p w14:paraId="3CDD26FD" w14:textId="478EAB62" w:rsidR="007A0177" w:rsidRDefault="007A0177" w:rsidP="007A0177">
                  <w:pPr>
                    <w:tabs>
                      <w:tab w:val="left" w:pos="7265"/>
                    </w:tabs>
                    <w:rPr>
                      <w:sz w:val="18"/>
                      <w:szCs w:val="18"/>
                    </w:rPr>
                  </w:pPr>
                </w:p>
              </w:tc>
              <w:tc>
                <w:tcPr>
                  <w:tcW w:w="2160" w:type="dxa"/>
                  <w:vAlign w:val="center"/>
                </w:tcPr>
                <w:p w14:paraId="6C0703BE" w14:textId="388F0A26" w:rsidR="007A0177" w:rsidRDefault="007A0177" w:rsidP="007A0177">
                  <w:pPr>
                    <w:rPr>
                      <w:b/>
                      <w:sz w:val="18"/>
                      <w:szCs w:val="18"/>
                    </w:rPr>
                  </w:pPr>
                  <w:r>
                    <w:rPr>
                      <w:sz w:val="18"/>
                      <w:szCs w:val="18"/>
                    </w:rPr>
                    <w:t xml:space="preserve">*One-Time Subdomain: </w:t>
                  </w:r>
                </w:p>
              </w:tc>
              <w:tc>
                <w:tcPr>
                  <w:tcW w:w="570" w:type="dxa"/>
                  <w:tcBorders>
                    <w:bottom w:val="single" w:sz="4" w:space="0" w:color="auto"/>
                  </w:tcBorders>
                  <w:vAlign w:val="center"/>
                </w:tcPr>
                <w:p w14:paraId="0B2D82EB" w14:textId="3F10367C" w:rsidR="007A0177" w:rsidRDefault="007A0177" w:rsidP="007A0177">
                  <w:pPr>
                    <w:rPr>
                      <w:b/>
                      <w:sz w:val="18"/>
                      <w:szCs w:val="18"/>
                    </w:rPr>
                  </w:pPr>
                </w:p>
              </w:tc>
              <w:tc>
                <w:tcPr>
                  <w:tcW w:w="2880" w:type="dxa"/>
                  <w:vAlign w:val="center"/>
                </w:tcPr>
                <w:p w14:paraId="5E1E40DC" w14:textId="34CBE38F" w:rsidR="007A0177" w:rsidRDefault="007A0177" w:rsidP="007A0177">
                  <w:pPr>
                    <w:rPr>
                      <w:sz w:val="18"/>
                      <w:szCs w:val="18"/>
                    </w:rPr>
                  </w:pPr>
                  <w:r>
                    <w:rPr>
                      <w:sz w:val="18"/>
                      <w:szCs w:val="18"/>
                    </w:rPr>
                    <w:t xml:space="preserve">*One-Time Learning Objectives: </w:t>
                  </w:r>
                </w:p>
              </w:tc>
              <w:tc>
                <w:tcPr>
                  <w:tcW w:w="4620" w:type="dxa"/>
                  <w:tcBorders>
                    <w:bottom w:val="single" w:sz="4" w:space="0" w:color="auto"/>
                  </w:tcBorders>
                  <w:vAlign w:val="center"/>
                </w:tcPr>
                <w:p w14:paraId="6C041E07" w14:textId="194A9AB8" w:rsidR="007A0177" w:rsidRDefault="007A0177" w:rsidP="007A0177">
                  <w:pPr>
                    <w:rPr>
                      <w:sz w:val="18"/>
                      <w:szCs w:val="18"/>
                    </w:rPr>
                  </w:pPr>
                </w:p>
              </w:tc>
            </w:tr>
          </w:tbl>
          <w:p w14:paraId="59CC3CBE" w14:textId="77777777" w:rsidR="007A0177" w:rsidRDefault="007A0177" w:rsidP="007A0177">
            <w:pPr>
              <w:rPr>
                <w:sz w:val="2"/>
                <w:szCs w:val="2"/>
              </w:rPr>
            </w:pPr>
          </w:p>
          <w:p w14:paraId="20B16991" w14:textId="77777777" w:rsidR="007A0177" w:rsidRDefault="007A0177" w:rsidP="007A0177">
            <w:pPr>
              <w:rPr>
                <w:b/>
              </w:rPr>
            </w:pPr>
          </w:p>
        </w:tc>
      </w:tr>
      <w:tr w:rsidR="007A0177" w14:paraId="022C052E" w14:textId="77777777" w:rsidTr="00D2399E">
        <w:trPr>
          <w:trHeight w:val="360"/>
          <w:jc w:val="center"/>
        </w:trPr>
        <w:tc>
          <w:tcPr>
            <w:tcW w:w="10800" w:type="dxa"/>
            <w:gridSpan w:val="2"/>
            <w:shd w:val="clear" w:color="auto" w:fill="B7B7B7"/>
            <w:vAlign w:val="center"/>
          </w:tcPr>
          <w:p w14:paraId="7F913F08" w14:textId="5B1FC0E6" w:rsidR="007A0177" w:rsidRDefault="007A0177" w:rsidP="007A0177">
            <w:pPr>
              <w:rPr>
                <w:b/>
                <w:smallCaps/>
                <w:sz w:val="22"/>
                <w:szCs w:val="22"/>
              </w:rPr>
            </w:pPr>
            <w:r>
              <w:rPr>
                <w:b/>
                <w:smallCaps/>
                <w:sz w:val="22"/>
                <w:szCs w:val="22"/>
              </w:rPr>
              <w:t xml:space="preserve">Rationale </w:t>
            </w:r>
          </w:p>
        </w:tc>
      </w:tr>
      <w:tr w:rsidR="007A0177" w14:paraId="435F2B3B" w14:textId="77777777" w:rsidTr="00D2399E">
        <w:trPr>
          <w:jc w:val="center"/>
        </w:trPr>
        <w:tc>
          <w:tcPr>
            <w:tcW w:w="10800" w:type="dxa"/>
            <w:gridSpan w:val="2"/>
            <w:tcMar>
              <w:top w:w="115" w:type="dxa"/>
              <w:left w:w="115" w:type="dxa"/>
              <w:bottom w:w="115" w:type="dxa"/>
              <w:right w:w="115" w:type="dxa"/>
            </w:tcMar>
          </w:tcPr>
          <w:p w14:paraId="5C36BE3D" w14:textId="6AB85495" w:rsidR="007A0177" w:rsidRDefault="007A0177" w:rsidP="007A0177">
            <w:pPr>
              <w:rPr>
                <w:b/>
                <w:smallCaps/>
                <w:sz w:val="22"/>
                <w:szCs w:val="22"/>
              </w:rPr>
            </w:pPr>
            <w:r>
              <w:rPr>
                <w:i/>
                <w:sz w:val="16"/>
                <w:szCs w:val="16"/>
              </w:rPr>
              <w:t>Please provide language that clearly explains the purpose for the new course and, if applicable, how the course differs from any similar courses offered by other departments.</w:t>
            </w:r>
            <w:r w:rsidR="00FD0913">
              <w:rPr>
                <w:i/>
                <w:sz w:val="16"/>
                <w:szCs w:val="16"/>
              </w:rPr>
              <w:t xml:space="preserve"> Include the date of department cu</w:t>
            </w:r>
            <w:r w:rsidR="008942A8">
              <w:rPr>
                <w:i/>
                <w:sz w:val="16"/>
                <w:szCs w:val="16"/>
              </w:rPr>
              <w:t>rriculum committee approval</w:t>
            </w:r>
            <w:r w:rsidR="00FD0913">
              <w:rPr>
                <w:i/>
                <w:sz w:val="16"/>
                <w:szCs w:val="16"/>
              </w:rPr>
              <w:t>, if available.</w:t>
            </w:r>
          </w:p>
          <w:p w14:paraId="3B2D1FF3" w14:textId="77777777" w:rsidR="007A0177" w:rsidRDefault="007A0177" w:rsidP="007A0177"/>
          <w:p w14:paraId="4D2F756F" w14:textId="1508EF91" w:rsidR="007A0177" w:rsidRDefault="00176765" w:rsidP="007A0177">
            <w:pPr>
              <w:rPr>
                <w:ins w:id="25" w:author="Lawrence McKenna" w:date="2020-09-23T15:33:00Z"/>
              </w:rPr>
            </w:pPr>
            <w:ins w:id="26" w:author="Lawrence McKenna" w:date="2020-09-23T15:20:00Z">
              <w:r w:rsidRPr="004017D7">
                <w:rPr>
                  <w:i/>
                  <w:rPrChange w:id="27" w:author="Lawrence McKenna" w:date="2020-09-25T09:47:00Z">
                    <w:rPr/>
                  </w:rPrChange>
                </w:rPr>
                <w:t>STEM 101 Python Programming for the Sciences</w:t>
              </w:r>
              <w:r>
                <w:t xml:space="preserve"> serves three purposes to the FSU community. First, </w:t>
              </w:r>
            </w:ins>
            <w:ins w:id="28" w:author="Lawrence McKenna" w:date="2020-09-23T15:22:00Z">
              <w:r>
                <w:t xml:space="preserve">the class provides introductory training to STEM majors in programming, in a language that now dominates scientific computing. </w:t>
              </w:r>
            </w:ins>
            <w:ins w:id="29" w:author="Lawrence McKenna" w:date="2020-09-23T15:29:00Z">
              <w:r w:rsidR="004652FA">
                <w:t xml:space="preserve">Second, an introductory Python class would </w:t>
              </w:r>
            </w:ins>
            <w:ins w:id="30" w:author="Lawrence McKenna" w:date="2020-09-23T15:30:00Z">
              <w:r w:rsidR="004652FA">
                <w:t xml:space="preserve">complement </w:t>
              </w:r>
            </w:ins>
            <w:ins w:id="31" w:author="Lawrence McKenna" w:date="2020-09-23T15:29:00Z">
              <w:r w:rsidR="004652FA">
                <w:t>introductory</w:t>
              </w:r>
            </w:ins>
            <w:ins w:id="32" w:author="Lawrence McKenna" w:date="2020-09-23T15:20:00Z">
              <w:r>
                <w:t xml:space="preserve"> programming course offered by the Depar</w:t>
              </w:r>
              <w:r w:rsidR="004652FA">
                <w:t xml:space="preserve">tment of Computer Science. Finally, the </w:t>
              </w:r>
            </w:ins>
            <w:ins w:id="33" w:author="Lawrence McKenna" w:date="2020-09-23T15:30:00Z">
              <w:r w:rsidR="004652FA">
                <w:t>course</w:t>
              </w:r>
            </w:ins>
            <w:ins w:id="34" w:author="Lawrence McKenna" w:date="2020-09-23T15:20:00Z">
              <w:r w:rsidR="004652FA">
                <w:t xml:space="preserve"> </w:t>
              </w:r>
            </w:ins>
            <w:ins w:id="35" w:author="Lawrence McKenna" w:date="2020-09-23T15:30:00Z">
              <w:r w:rsidR="004652FA">
                <w:t>i</w:t>
              </w:r>
            </w:ins>
            <w:ins w:id="36" w:author="Lawrence McKenna" w:date="2020-09-23T15:20:00Z">
              <w:r w:rsidR="004652FA">
                <w:t xml:space="preserve">s the cornerstone of </w:t>
              </w:r>
            </w:ins>
            <w:ins w:id="37" w:author="Lawrence McKenna" w:date="2020-09-23T15:33:00Z">
              <w:r w:rsidR="004652FA">
                <w:t xml:space="preserve">the nascent Data Science minor. </w:t>
              </w:r>
            </w:ins>
          </w:p>
          <w:p w14:paraId="12DB5B4E" w14:textId="7CC6302B" w:rsidR="004652FA" w:rsidRDefault="004652FA" w:rsidP="007A0177">
            <w:pPr>
              <w:rPr>
                <w:ins w:id="38" w:author="Lawrence McKenna" w:date="2020-09-23T15:33:00Z"/>
              </w:rPr>
            </w:pPr>
          </w:p>
          <w:p w14:paraId="5A32DA7B" w14:textId="68D049DE" w:rsidR="004652FA" w:rsidDel="007C1EE4" w:rsidRDefault="004652FA">
            <w:pPr>
              <w:rPr>
                <w:del w:id="39" w:author="Lawrence McKenna" w:date="2020-09-23T15:42:00Z"/>
              </w:rPr>
            </w:pPr>
            <w:ins w:id="40" w:author="Lawrence McKenna" w:date="2020-09-23T15:33:00Z">
              <w:r>
                <w:t xml:space="preserve">Scientific computing is </w:t>
              </w:r>
            </w:ins>
            <w:ins w:id="41" w:author="Lawrence McKenna" w:date="2020-09-25T09:47:00Z">
              <w:r w:rsidR="004017D7">
                <w:t xml:space="preserve">a </w:t>
              </w:r>
            </w:ins>
            <w:ins w:id="42" w:author="Lawrence McKenna" w:date="2020-09-23T15:33:00Z">
              <w:r>
                <w:t xml:space="preserve">distinct </w:t>
              </w:r>
            </w:ins>
            <w:ins w:id="43" w:author="Lawrence McKenna" w:date="2020-09-23T15:39:00Z">
              <w:r>
                <w:t xml:space="preserve">practice from what most of us think as </w:t>
              </w:r>
            </w:ins>
            <w:ins w:id="44" w:author="Lawrence McKenna" w:date="2020-09-23T15:40:00Z">
              <w:r>
                <w:t xml:space="preserve">“computer science.” Python is now the most popular scientific programming language, and for good reason: </w:t>
              </w:r>
            </w:ins>
            <w:ins w:id="45" w:author="Lawrence McKenna" w:date="2020-09-23T15:41:00Z">
              <w:r>
                <w:t>scientists</w:t>
              </w:r>
            </w:ins>
            <w:ins w:id="46" w:author="Lawrence McKenna" w:date="2020-09-23T15:40:00Z">
              <w:r>
                <w:t xml:space="preserve"> aren</w:t>
              </w:r>
            </w:ins>
            <w:ins w:id="47" w:author="Lawrence McKenna" w:date="2020-09-23T15:41:00Z">
              <w:r>
                <w:t xml:space="preserve">’t computer </w:t>
              </w:r>
              <w:r w:rsidR="007C1EE4">
                <w:t xml:space="preserve">scientists. Unlike in Java, for example, Python is </w:t>
              </w:r>
            </w:ins>
            <w:ins w:id="48" w:author="Lawrence McKenna" w:date="2020-09-23T15:42:00Z">
              <w:r w:rsidR="007C1EE4">
                <w:t xml:space="preserve">dynamically typed, so the user doesn’t have to </w:t>
              </w:r>
            </w:ins>
          </w:p>
          <w:p w14:paraId="1DC4F107" w14:textId="652EF3EF" w:rsidR="007A0177" w:rsidRDefault="007C1EE4">
            <w:pPr>
              <w:rPr>
                <w:ins w:id="49" w:author="Lawrence McKenna" w:date="2020-09-23T15:52:00Z"/>
              </w:rPr>
            </w:pPr>
            <w:ins w:id="50" w:author="Lawrence McKenna" w:date="2020-09-23T15:41:00Z">
              <w:r w:rsidRPr="007C1EE4">
                <w:t>define the type of variables, func</w:t>
              </w:r>
              <w:r>
                <w:t>tion arguments or return types. Users can simply name variables, and let Python</w:t>
              </w:r>
            </w:ins>
            <w:ins w:id="51" w:author="Lawrence McKenna" w:date="2020-09-23T15:42:00Z">
              <w:r>
                <w:t xml:space="preserve">’s </w:t>
              </w:r>
            </w:ins>
            <w:ins w:id="52" w:author="Lawrence McKenna" w:date="2020-09-23T15:41:00Z">
              <w:r>
                <w:t xml:space="preserve">automatic memory management </w:t>
              </w:r>
              <w:r w:rsidRPr="007C1EE4">
                <w:t>allocate</w:t>
              </w:r>
              <w:r>
                <w:t xml:space="preserve"> and deallocate memory for variables and data a</w:t>
              </w:r>
              <w:r w:rsidR="004017D7">
                <w:t>rrays. Python is an interpreted language,</w:t>
              </w:r>
              <w:r>
                <w:t xml:space="preserve"> which means one doesn</w:t>
              </w:r>
            </w:ins>
            <w:ins w:id="53" w:author="Lawrence McKenna" w:date="2020-09-23T15:43:00Z">
              <w:r>
                <w:t xml:space="preserve">’t have to </w:t>
              </w:r>
            </w:ins>
            <w:ins w:id="54" w:author="Lawrence McKenna" w:date="2020-09-23T15:41:00Z">
              <w:r w:rsidRPr="007C1EE4">
                <w:t>compile the code</w:t>
              </w:r>
            </w:ins>
            <w:ins w:id="55" w:author="Lawrence McKenna" w:date="2020-09-23T15:43:00Z">
              <w:r>
                <w:t xml:space="preserve">, run it, and then check to see if it works. </w:t>
              </w:r>
            </w:ins>
            <w:ins w:id="56" w:author="Lawrence McKenna" w:date="2020-09-23T15:44:00Z">
              <w:r>
                <w:t xml:space="preserve">Python </w:t>
              </w:r>
            </w:ins>
            <w:ins w:id="57" w:author="Lawrence McKenna" w:date="2020-09-23T15:45:00Z">
              <w:r>
                <w:t xml:space="preserve">eases the overhead of programming, </w:t>
              </w:r>
            </w:ins>
            <w:proofErr w:type="gramStart"/>
            <w:ins w:id="58" w:author="Lawrence McKenna" w:date="2020-09-23T15:41:00Z">
              <w:r w:rsidRPr="007C1EE4">
                <w:t>minimizing  the</w:t>
              </w:r>
              <w:proofErr w:type="gramEnd"/>
              <w:r w:rsidRPr="007C1EE4">
                <w:t xml:space="preserve">  time  required  to  develop,  debug  and</w:t>
              </w:r>
            </w:ins>
            <w:ins w:id="59" w:author="Lawrence McKenna" w:date="2020-09-23T15:45:00Z">
              <w:r>
                <w:t xml:space="preserve"> </w:t>
              </w:r>
            </w:ins>
            <w:ins w:id="60" w:author="Lawrence McKenna" w:date="2020-09-23T15:41:00Z">
              <w:r w:rsidRPr="007C1EE4">
                <w:t>maintain</w:t>
              </w:r>
              <w:r>
                <w:t xml:space="preserve"> the code. Its </w:t>
              </w:r>
            </w:ins>
            <w:ins w:id="61" w:author="Lawrence McKenna" w:date="2020-09-23T15:45:00Z">
              <w:r>
                <w:t>m</w:t>
              </w:r>
            </w:ins>
            <w:ins w:id="62" w:author="Lawrence McKenna" w:date="2020-09-23T15:41:00Z">
              <w:r w:rsidRPr="007C1EE4">
                <w:t xml:space="preserve">odular and object-oriented </w:t>
              </w:r>
            </w:ins>
            <w:ins w:id="63" w:author="Lawrence McKenna" w:date="2020-09-23T15:45:00Z">
              <w:r>
                <w:t xml:space="preserve">design make it a </w:t>
              </w:r>
            </w:ins>
            <w:ins w:id="64" w:author="Lawrence McKenna" w:date="2020-09-23T15:41:00Z">
              <w:r w:rsidRPr="007C1EE4">
                <w:t xml:space="preserve">good </w:t>
              </w:r>
              <w:r w:rsidRPr="007C1EE4">
                <w:lastRenderedPageBreak/>
                <w:t>system f</w:t>
              </w:r>
              <w:r>
                <w:t>or packaging and re-use of code,</w:t>
              </w:r>
              <w:r w:rsidRPr="007C1EE4">
                <w:t xml:space="preserve"> </w:t>
              </w:r>
            </w:ins>
            <w:ins w:id="65" w:author="Lawrence McKenna" w:date="2020-09-23T15:46:00Z">
              <w:r>
                <w:t xml:space="preserve">leading to </w:t>
              </w:r>
            </w:ins>
            <w:ins w:id="66" w:author="Lawrence McKenna" w:date="2020-09-23T15:41:00Z">
              <w:r w:rsidRPr="007C1EE4">
                <w:t>more transparent, maintainable an</w:t>
              </w:r>
              <w:r>
                <w:t xml:space="preserve">d bug-free code. </w:t>
              </w:r>
            </w:ins>
            <w:ins w:id="67" w:author="Lawrence McKenna" w:date="2020-09-23T15:46:00Z">
              <w:r>
                <w:t>Because</w:t>
              </w:r>
            </w:ins>
            <w:ins w:id="68" w:author="Lawrence McKenna" w:date="2020-09-23T15:41:00Z">
              <w:r>
                <w:t xml:space="preserve"> </w:t>
              </w:r>
            </w:ins>
            <w:ins w:id="69" w:author="Lawrence McKenna" w:date="2020-09-23T15:46:00Z">
              <w:r>
                <w:t>it is an open-source languag</w:t>
              </w:r>
              <w:r w:rsidR="004017D7">
                <w:t xml:space="preserve">e, it is free to all users, </w:t>
              </w:r>
              <w:r>
                <w:t>includes a wide array of</w:t>
              </w:r>
            </w:ins>
            <w:ins w:id="70" w:author="Lawrence McKenna" w:date="2020-09-23T15:41:00Z">
              <w:r>
                <w:t xml:space="preserve"> standard libraries</w:t>
              </w:r>
              <w:r w:rsidRPr="007C1EE4">
                <w:t>, and a large collection of add-on packages.</w:t>
              </w:r>
            </w:ins>
          </w:p>
          <w:p w14:paraId="7767B68E" w14:textId="77777777" w:rsidR="007C1EE4" w:rsidRDefault="007C1EE4">
            <w:pPr>
              <w:rPr>
                <w:ins w:id="71" w:author="Lawrence McKenna" w:date="2020-09-23T15:47:00Z"/>
              </w:rPr>
            </w:pPr>
          </w:p>
          <w:p w14:paraId="35861D2D" w14:textId="233B0D02" w:rsidR="007C1EE4" w:rsidRDefault="007C1EE4">
            <w:pPr>
              <w:rPr>
                <w:ins w:id="72" w:author="Lawrence McKenna" w:date="2020-09-23T15:52:00Z"/>
              </w:rPr>
            </w:pPr>
            <w:ins w:id="73" w:author="Lawrence McKenna" w:date="2020-09-23T15:47:00Z">
              <w:r>
                <w:t xml:space="preserve">Some of these </w:t>
              </w:r>
            </w:ins>
            <w:ins w:id="74" w:author="Lawrence McKenna" w:date="2020-09-23T15:48:00Z">
              <w:r>
                <w:t xml:space="preserve">features that distinguish Python from Java </w:t>
              </w:r>
            </w:ins>
            <w:ins w:id="75" w:author="Lawrence McKenna" w:date="2020-09-23T15:47:00Z">
              <w:r>
                <w:t xml:space="preserve">are exactly why our Computer Science Department </w:t>
              </w:r>
            </w:ins>
            <w:ins w:id="76" w:author="Lawrence McKenna" w:date="2020-09-23T15:49:00Z">
              <w:r>
                <w:t xml:space="preserve">uses Java </w:t>
              </w:r>
            </w:ins>
            <w:ins w:id="77" w:author="Lawrence McKenna" w:date="2020-09-23T15:48:00Z">
              <w:r>
                <w:t xml:space="preserve">in </w:t>
              </w:r>
            </w:ins>
            <w:ins w:id="78" w:author="Lawrence McKenna" w:date="2020-09-23T15:49:00Z">
              <w:r>
                <w:t>their</w:t>
              </w:r>
            </w:ins>
            <w:ins w:id="79" w:author="Lawrence McKenna" w:date="2020-09-23T15:48:00Z">
              <w:r>
                <w:t xml:space="preserve"> introductory classes for their majors. As CS professionals, these student</w:t>
              </w:r>
            </w:ins>
            <w:ins w:id="80" w:author="Lawrence McKenna" w:date="2020-09-23T15:51:00Z">
              <w:r>
                <w:t>s</w:t>
              </w:r>
            </w:ins>
            <w:ins w:id="81" w:author="Lawrence McKenna" w:date="2020-09-23T15:48:00Z">
              <w:r>
                <w:t xml:space="preserve"> do have to learn </w:t>
              </w:r>
            </w:ins>
            <w:ins w:id="82" w:author="Lawrence McKenna" w:date="2020-09-23T15:49:00Z">
              <w:r>
                <w:t>how to define variable types, assign and de-assign memory locations, and how to compile code. That</w:t>
              </w:r>
            </w:ins>
            <w:ins w:id="83" w:author="Lawrence McKenna" w:date="2020-09-23T15:50:00Z">
              <w:r>
                <w:t>’s what they’ll be doing once they leave school, and it is in their best interest to continue to learn these skills. STEM 101 compliments the University</w:t>
              </w:r>
            </w:ins>
            <w:ins w:id="84" w:author="Lawrence McKenna" w:date="2020-09-23T15:51:00Z">
              <w:r>
                <w:t>’s existing programming classes, and does not replicate any existing classes. In fact, this class will increase the number of students learning programming on campus.</w:t>
              </w:r>
            </w:ins>
          </w:p>
          <w:p w14:paraId="2B6EBDA0" w14:textId="4EC75A75" w:rsidR="007C1EE4" w:rsidRDefault="007C1EE4">
            <w:pPr>
              <w:rPr>
                <w:ins w:id="85" w:author="Lawrence McKenna" w:date="2020-09-23T15:52:00Z"/>
              </w:rPr>
            </w:pPr>
          </w:p>
          <w:p w14:paraId="50E62367" w14:textId="1B848E22" w:rsidR="007C1EE4" w:rsidRDefault="007C1EE4">
            <w:pPr>
              <w:rPr>
                <w:ins w:id="86" w:author="Lawrence McKenna" w:date="2020-09-23T15:52:00Z"/>
              </w:rPr>
            </w:pPr>
            <w:ins w:id="87" w:author="Lawrence McKenna" w:date="2020-09-23T15:52:00Z">
              <w:r>
                <w:t xml:space="preserve">Finally, this class serves as the entrance way to our newly-proposed Data Science minor. </w:t>
              </w:r>
              <w:r w:rsidR="00A1570B">
                <w:t xml:space="preserve">Of the five classes in the minor, four involve programming in Python (ENVS 202 had, until the Spring 2021 semester, used MATLAB. </w:t>
              </w:r>
            </w:ins>
            <w:ins w:id="88" w:author="Lawrence McKenna" w:date="2020-09-23T15:54:00Z">
              <w:r w:rsidR="00A1570B">
                <w:t xml:space="preserve">That class has been migrated to Python and R.) STEM 101 will do more than just show students how to use Python. Science is now a team-based </w:t>
              </w:r>
            </w:ins>
            <w:ins w:id="89" w:author="Lawrence McKenna" w:date="2020-09-23T15:55:00Z">
              <w:r w:rsidR="00A1570B">
                <w:t>activity</w:t>
              </w:r>
            </w:ins>
            <w:ins w:id="90" w:author="Lawrence McKenna" w:date="2020-09-23T15:54:00Z">
              <w:r w:rsidR="00A1570B">
                <w:t>,</w:t>
              </w:r>
            </w:ins>
            <w:ins w:id="91" w:author="Lawrence McKenna" w:date="2020-09-23T15:55:00Z">
              <w:r w:rsidR="00A1570B">
                <w:t xml:space="preserve"> and knowing how to share and maintain code, data and results is a key component of professional success. </w:t>
              </w:r>
            </w:ins>
            <w:ins w:id="92" w:author="Lawrence McKenna" w:date="2020-09-23T15:56:00Z">
              <w:r w:rsidR="004017D7">
                <w:t xml:space="preserve">Built in to STEM 101 (and </w:t>
              </w:r>
            </w:ins>
            <w:ins w:id="93" w:author="Lawrence McKenna" w:date="2020-09-25T09:49:00Z">
              <w:r w:rsidR="004017D7">
                <w:t>the minor</w:t>
              </w:r>
            </w:ins>
            <w:ins w:id="94" w:author="Lawrence McKenna" w:date="2020-09-23T15:56:00Z">
              <w:r w:rsidR="004017D7">
                <w:t>)</w:t>
              </w:r>
              <w:r w:rsidR="00A1570B">
                <w:t xml:space="preserve"> is the use of </w:t>
              </w:r>
            </w:ins>
            <w:ins w:id="95" w:author="Lawrence McKenna" w:date="2020-09-23T15:58:00Z">
              <w:r w:rsidR="00A1570B">
                <w:t>“revision control systems”</w:t>
              </w:r>
              <w:r w:rsidR="0065328D">
                <w:t xml:space="preserve"> or RCSs. These </w:t>
              </w:r>
            </w:ins>
            <w:ins w:id="96" w:author="Lawrence McKenna" w:date="2020-09-23T16:05:00Z">
              <w:r w:rsidR="0065328D">
                <w:t>s</w:t>
              </w:r>
            </w:ins>
            <w:ins w:id="97" w:author="Lawrence McKenna" w:date="2020-09-23T16:04:00Z">
              <w:r w:rsidR="0065328D">
                <w:t>tructures</w:t>
              </w:r>
            </w:ins>
            <w:ins w:id="98" w:author="Lawrence McKenna" w:date="2020-09-23T15:58:00Z">
              <w:r w:rsidR="0065328D">
                <w:t>-GitHub is probably the best known-are free, cloud-based sites on which anyone c</w:t>
              </w:r>
              <w:r w:rsidR="004017D7">
                <w:t>an post code, data and documents. It is an on-line portfolio of one</w:t>
              </w:r>
            </w:ins>
            <w:ins w:id="99" w:author="Lawrence McKenna" w:date="2020-09-25T09:49:00Z">
              <w:r w:rsidR="004017D7">
                <w:t>’s work</w:t>
              </w:r>
            </w:ins>
            <w:ins w:id="100" w:author="Lawrence McKenna" w:date="2020-09-23T15:58:00Z">
              <w:r w:rsidR="0065328D">
                <w:t>. Learning to use and effectively manage one</w:t>
              </w:r>
            </w:ins>
            <w:ins w:id="101" w:author="Lawrence McKenna" w:date="2020-09-23T16:04:00Z">
              <w:r w:rsidR="0065328D">
                <w:t xml:space="preserve">’s RCS is </w:t>
              </w:r>
            </w:ins>
            <w:ins w:id="102" w:author="Lawrence McKenna" w:date="2020-09-23T16:05:00Z">
              <w:r w:rsidR="0065328D">
                <w:t xml:space="preserve">a basic task in data science. Giving students early practice in this will immerse them into a professional atmosphere, which studies have repeatedly shown make </w:t>
              </w:r>
            </w:ins>
            <w:ins w:id="103" w:author="Lawrence McKenna" w:date="2020-09-23T16:06:00Z">
              <w:r w:rsidR="0065328D">
                <w:t>success</w:t>
              </w:r>
            </w:ins>
            <w:ins w:id="104" w:author="Lawrence McKenna" w:date="2020-09-23T16:05:00Z">
              <w:r w:rsidR="0065328D">
                <w:t xml:space="preserve"> </w:t>
              </w:r>
            </w:ins>
            <w:ins w:id="105" w:author="Lawrence McKenna" w:date="2020-09-23T16:06:00Z">
              <w:r w:rsidR="0065328D">
                <w:t>of all students, but those from Under-represented populations in particular, more likely to remain in STEM fields.</w:t>
              </w:r>
            </w:ins>
          </w:p>
          <w:p w14:paraId="42157086" w14:textId="77777777" w:rsidR="007C1EE4" w:rsidRDefault="007C1EE4">
            <w:pPr>
              <w:rPr>
                <w:ins w:id="106" w:author="Lawrence McKenna" w:date="2020-09-23T15:52:00Z"/>
              </w:rPr>
            </w:pPr>
          </w:p>
          <w:p w14:paraId="30B8FA18" w14:textId="111DDF8A" w:rsidR="007C1EE4" w:rsidRDefault="007C1EE4"/>
        </w:tc>
      </w:tr>
      <w:tr w:rsidR="007A0177" w14:paraId="3F9C5A8C" w14:textId="77777777" w:rsidTr="00D2399E">
        <w:trPr>
          <w:trHeight w:val="360"/>
          <w:jc w:val="center"/>
        </w:trPr>
        <w:tc>
          <w:tcPr>
            <w:tcW w:w="10800" w:type="dxa"/>
            <w:gridSpan w:val="2"/>
            <w:shd w:val="clear" w:color="auto" w:fill="B7B7B7"/>
            <w:vAlign w:val="center"/>
          </w:tcPr>
          <w:p w14:paraId="77D4F3DD" w14:textId="1365390B" w:rsidR="007A0177" w:rsidRDefault="007A0177" w:rsidP="007A0177">
            <w:pPr>
              <w:rPr>
                <w:b/>
                <w:smallCaps/>
                <w:sz w:val="22"/>
                <w:szCs w:val="22"/>
              </w:rPr>
            </w:pPr>
            <w:r>
              <w:rPr>
                <w:b/>
                <w:smallCaps/>
                <w:sz w:val="22"/>
                <w:szCs w:val="22"/>
              </w:rPr>
              <w:lastRenderedPageBreak/>
              <w:t>Course Status</w:t>
            </w:r>
          </w:p>
        </w:tc>
      </w:tr>
      <w:tr w:rsidR="007A0177" w14:paraId="50E2DA80" w14:textId="77777777" w:rsidTr="00D2399E">
        <w:trPr>
          <w:trHeight w:val="1000"/>
          <w:jc w:val="center"/>
        </w:trPr>
        <w:tc>
          <w:tcPr>
            <w:tcW w:w="10800" w:type="dxa"/>
            <w:gridSpan w:val="2"/>
            <w:tcMar>
              <w:top w:w="115" w:type="dxa"/>
              <w:left w:w="115" w:type="dxa"/>
              <w:bottom w:w="130" w:type="dxa"/>
              <w:right w:w="115" w:type="dxa"/>
            </w:tcMar>
            <w:vAlign w:val="center"/>
          </w:tcPr>
          <w:p w14:paraId="6FB465DB" w14:textId="0C1F70E5" w:rsidR="007A0177" w:rsidRDefault="007A0177" w:rsidP="007A0177">
            <w:r>
              <w:rPr>
                <w:i/>
                <w:sz w:val="16"/>
                <w:szCs w:val="16"/>
              </w:rPr>
              <w:t>Select all that apply.</w:t>
            </w:r>
          </w:p>
          <w:p w14:paraId="76B475B8" w14:textId="77777777" w:rsidR="007A0177" w:rsidRDefault="007A0177" w:rsidP="007A0177">
            <w:pPr>
              <w:rPr>
                <w:sz w:val="10"/>
                <w:szCs w:val="10"/>
              </w:rPr>
            </w:pPr>
          </w:p>
          <w:tbl>
            <w:tblPr>
              <w:tblStyle w:val="15"/>
              <w:tblW w:w="8708" w:type="dxa"/>
              <w:tblInd w:w="1008" w:type="dxa"/>
              <w:tblLayout w:type="fixed"/>
              <w:tblLook w:val="0000" w:firstRow="0" w:lastRow="0" w:firstColumn="0" w:lastColumn="0" w:noHBand="0" w:noVBand="0"/>
            </w:tblPr>
            <w:tblGrid>
              <w:gridCol w:w="360"/>
              <w:gridCol w:w="4032"/>
              <w:gridCol w:w="360"/>
              <w:gridCol w:w="3380"/>
              <w:gridCol w:w="576"/>
            </w:tblGrid>
            <w:tr w:rsidR="007A0177" w14:paraId="0A75E563" w14:textId="77777777" w:rsidTr="00E14E00">
              <w:trPr>
                <w:trHeight w:val="140"/>
              </w:trPr>
              <w:tc>
                <w:tcPr>
                  <w:tcW w:w="360" w:type="dxa"/>
                  <w:tcBorders>
                    <w:top w:val="single" w:sz="4" w:space="0" w:color="000000"/>
                    <w:left w:val="single" w:sz="4" w:space="0" w:color="000000"/>
                    <w:bottom w:val="single" w:sz="4" w:space="0" w:color="000000"/>
                    <w:right w:val="single" w:sz="4" w:space="0" w:color="000000"/>
                  </w:tcBorders>
                  <w:vAlign w:val="center"/>
                </w:tcPr>
                <w:p w14:paraId="04151B18" w14:textId="77777777" w:rsidR="007A0177" w:rsidRDefault="007A0177" w:rsidP="007A0177">
                  <w:pPr>
                    <w:jc w:val="center"/>
                    <w:rPr>
                      <w:b/>
                      <w:sz w:val="18"/>
                      <w:szCs w:val="18"/>
                    </w:rPr>
                  </w:pPr>
                </w:p>
              </w:tc>
              <w:tc>
                <w:tcPr>
                  <w:tcW w:w="4032" w:type="dxa"/>
                  <w:tcBorders>
                    <w:left w:val="single" w:sz="4" w:space="0" w:color="000000"/>
                  </w:tcBorders>
                  <w:vAlign w:val="center"/>
                </w:tcPr>
                <w:p w14:paraId="38BD15F3" w14:textId="622B87AE" w:rsidR="007A0177" w:rsidRDefault="007A0177" w:rsidP="007A0177">
                  <w:pPr>
                    <w:rPr>
                      <w:sz w:val="18"/>
                      <w:szCs w:val="18"/>
                    </w:rPr>
                  </w:pPr>
                  <w:r>
                    <w:rPr>
                      <w:sz w:val="18"/>
                      <w:szCs w:val="18"/>
                    </w:rPr>
                    <w:t xml:space="preserve">Core Requirement </w:t>
                  </w:r>
                  <w:r w:rsidRPr="008A183F">
                    <w:rPr>
                      <w:sz w:val="18"/>
                      <w:szCs w:val="18"/>
                    </w:rPr>
                    <w:t>for Major</w:t>
                  </w:r>
                  <w:r>
                    <w:rPr>
                      <w:sz w:val="18"/>
                      <w:szCs w:val="18"/>
                    </w:rPr>
                    <w:t>/Concentration</w:t>
                  </w:r>
                </w:p>
              </w:tc>
              <w:tc>
                <w:tcPr>
                  <w:tcW w:w="360" w:type="dxa"/>
                  <w:tcBorders>
                    <w:top w:val="single" w:sz="4" w:space="0" w:color="000000"/>
                    <w:left w:val="single" w:sz="4" w:space="0" w:color="000000"/>
                    <w:bottom w:val="single" w:sz="4" w:space="0" w:color="000000"/>
                    <w:right w:val="single" w:sz="4" w:space="0" w:color="000000"/>
                  </w:tcBorders>
                  <w:vAlign w:val="center"/>
                </w:tcPr>
                <w:p w14:paraId="48FFE7E3" w14:textId="77777777" w:rsidR="007A0177" w:rsidRDefault="007A0177" w:rsidP="007A0177">
                  <w:pPr>
                    <w:jc w:val="center"/>
                    <w:rPr>
                      <w:b/>
                      <w:sz w:val="18"/>
                      <w:szCs w:val="18"/>
                    </w:rPr>
                  </w:pPr>
                </w:p>
              </w:tc>
              <w:tc>
                <w:tcPr>
                  <w:tcW w:w="3956" w:type="dxa"/>
                  <w:gridSpan w:val="2"/>
                  <w:tcBorders>
                    <w:left w:val="single" w:sz="4" w:space="0" w:color="000000"/>
                  </w:tcBorders>
                  <w:vAlign w:val="center"/>
                </w:tcPr>
                <w:p w14:paraId="1C6FDCCA" w14:textId="2A51E2B0" w:rsidR="007A0177" w:rsidRDefault="007A0177" w:rsidP="007A0177">
                  <w:pPr>
                    <w:rPr>
                      <w:sz w:val="18"/>
                      <w:szCs w:val="18"/>
                    </w:rPr>
                  </w:pPr>
                  <w:r>
                    <w:rPr>
                      <w:sz w:val="18"/>
                      <w:szCs w:val="18"/>
                    </w:rPr>
                    <w:t>Service Course for Non-Majors</w:t>
                  </w:r>
                </w:p>
              </w:tc>
            </w:tr>
            <w:tr w:rsidR="007A0177" w14:paraId="04E63907" w14:textId="77777777" w:rsidTr="00E14E00">
              <w:trPr>
                <w:trHeight w:val="20"/>
              </w:trPr>
              <w:tc>
                <w:tcPr>
                  <w:tcW w:w="360" w:type="dxa"/>
                  <w:tcBorders>
                    <w:top w:val="single" w:sz="4" w:space="0" w:color="000000"/>
                    <w:bottom w:val="single" w:sz="4" w:space="0" w:color="auto"/>
                  </w:tcBorders>
                  <w:vAlign w:val="center"/>
                </w:tcPr>
                <w:p w14:paraId="67EDBCB0" w14:textId="77777777" w:rsidR="007A0177" w:rsidRDefault="007A0177" w:rsidP="007A0177">
                  <w:pPr>
                    <w:jc w:val="center"/>
                    <w:rPr>
                      <w:sz w:val="6"/>
                      <w:szCs w:val="6"/>
                    </w:rPr>
                  </w:pPr>
                </w:p>
              </w:tc>
              <w:tc>
                <w:tcPr>
                  <w:tcW w:w="4032" w:type="dxa"/>
                  <w:tcBorders>
                    <w:left w:val="nil"/>
                  </w:tcBorders>
                  <w:vAlign w:val="center"/>
                </w:tcPr>
                <w:p w14:paraId="266C8ED8" w14:textId="77777777" w:rsidR="007A0177" w:rsidRDefault="007A0177" w:rsidP="007A0177">
                  <w:pPr>
                    <w:rPr>
                      <w:sz w:val="6"/>
                      <w:szCs w:val="6"/>
                    </w:rPr>
                  </w:pPr>
                </w:p>
              </w:tc>
              <w:tc>
                <w:tcPr>
                  <w:tcW w:w="360" w:type="dxa"/>
                  <w:tcBorders>
                    <w:top w:val="single" w:sz="4" w:space="0" w:color="000000"/>
                    <w:bottom w:val="single" w:sz="4" w:space="0" w:color="auto"/>
                  </w:tcBorders>
                  <w:vAlign w:val="center"/>
                </w:tcPr>
                <w:p w14:paraId="2DB0C551" w14:textId="77777777" w:rsidR="007A0177" w:rsidRDefault="007A0177" w:rsidP="007A0177">
                  <w:pPr>
                    <w:jc w:val="center"/>
                    <w:rPr>
                      <w:sz w:val="6"/>
                      <w:szCs w:val="6"/>
                    </w:rPr>
                  </w:pPr>
                </w:p>
              </w:tc>
              <w:tc>
                <w:tcPr>
                  <w:tcW w:w="3956" w:type="dxa"/>
                  <w:gridSpan w:val="2"/>
                  <w:tcBorders>
                    <w:left w:val="nil"/>
                  </w:tcBorders>
                  <w:vAlign w:val="center"/>
                </w:tcPr>
                <w:p w14:paraId="718E8DE3" w14:textId="77777777" w:rsidR="007A0177" w:rsidRDefault="007A0177" w:rsidP="007A0177">
                  <w:pPr>
                    <w:rPr>
                      <w:sz w:val="6"/>
                      <w:szCs w:val="6"/>
                    </w:rPr>
                  </w:pPr>
                </w:p>
              </w:tc>
            </w:tr>
            <w:tr w:rsidR="007A0177" w14:paraId="4EE3437B"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0F2662E4" w14:textId="77777777" w:rsidR="007A0177" w:rsidRDefault="007A0177" w:rsidP="007A0177">
                  <w:pPr>
                    <w:jc w:val="center"/>
                    <w:rPr>
                      <w:b/>
                      <w:sz w:val="18"/>
                      <w:szCs w:val="18"/>
                    </w:rPr>
                  </w:pPr>
                </w:p>
              </w:tc>
              <w:tc>
                <w:tcPr>
                  <w:tcW w:w="4032" w:type="dxa"/>
                  <w:tcBorders>
                    <w:left w:val="single" w:sz="4" w:space="0" w:color="auto"/>
                    <w:right w:val="single" w:sz="4" w:space="0" w:color="auto"/>
                  </w:tcBorders>
                  <w:vAlign w:val="center"/>
                </w:tcPr>
                <w:p w14:paraId="4EAC71C9" w14:textId="43F865E9" w:rsidR="007A0177" w:rsidRDefault="007A0177" w:rsidP="007A0177">
                  <w:pPr>
                    <w:rPr>
                      <w:sz w:val="18"/>
                      <w:szCs w:val="18"/>
                    </w:rPr>
                  </w:pPr>
                  <w:r w:rsidRPr="008A183F">
                    <w:rPr>
                      <w:sz w:val="18"/>
                      <w:szCs w:val="18"/>
                    </w:rPr>
                    <w:t>Choose List Addition for</w:t>
                  </w:r>
                  <w:r>
                    <w:rPr>
                      <w:sz w:val="18"/>
                      <w:szCs w:val="18"/>
                    </w:rPr>
                    <w:t xml:space="preserve"> Major/Concentration</w:t>
                  </w:r>
                </w:p>
              </w:tc>
              <w:tc>
                <w:tcPr>
                  <w:tcW w:w="360" w:type="dxa"/>
                  <w:tcBorders>
                    <w:top w:val="single" w:sz="4" w:space="0" w:color="auto"/>
                    <w:left w:val="single" w:sz="4" w:space="0" w:color="auto"/>
                    <w:bottom w:val="single" w:sz="4" w:space="0" w:color="auto"/>
                    <w:right w:val="single" w:sz="4" w:space="0" w:color="auto"/>
                  </w:tcBorders>
                  <w:vAlign w:val="center"/>
                </w:tcPr>
                <w:p w14:paraId="48960542" w14:textId="77777777" w:rsidR="007A0177" w:rsidRDefault="007A0177" w:rsidP="007A0177">
                  <w:pPr>
                    <w:jc w:val="center"/>
                    <w:rPr>
                      <w:b/>
                      <w:sz w:val="18"/>
                      <w:szCs w:val="18"/>
                    </w:rPr>
                  </w:pPr>
                </w:p>
              </w:tc>
              <w:tc>
                <w:tcPr>
                  <w:tcW w:w="3956" w:type="dxa"/>
                  <w:gridSpan w:val="2"/>
                  <w:tcBorders>
                    <w:left w:val="single" w:sz="4" w:space="0" w:color="auto"/>
                  </w:tcBorders>
                  <w:vAlign w:val="center"/>
                </w:tcPr>
                <w:p w14:paraId="3E549BA1" w14:textId="4A56F960" w:rsidR="007A0177" w:rsidRDefault="007A0177" w:rsidP="007A0177">
                  <w:pPr>
                    <w:rPr>
                      <w:sz w:val="18"/>
                      <w:szCs w:val="18"/>
                    </w:rPr>
                  </w:pPr>
                  <w:r>
                    <w:rPr>
                      <w:sz w:val="18"/>
                      <w:szCs w:val="18"/>
                    </w:rPr>
                    <w:t>Prerequisite for Another Course</w:t>
                  </w:r>
                </w:p>
              </w:tc>
            </w:tr>
            <w:tr w:rsidR="007A0177" w:rsidRPr="008A183F" w14:paraId="4D50F81F" w14:textId="77777777" w:rsidTr="00E14E00">
              <w:trPr>
                <w:trHeight w:val="20"/>
              </w:trPr>
              <w:tc>
                <w:tcPr>
                  <w:tcW w:w="360" w:type="dxa"/>
                  <w:tcBorders>
                    <w:top w:val="single" w:sz="4" w:space="0" w:color="auto"/>
                    <w:bottom w:val="single" w:sz="4" w:space="0" w:color="auto"/>
                  </w:tcBorders>
                  <w:vAlign w:val="center"/>
                </w:tcPr>
                <w:p w14:paraId="4E2063BA" w14:textId="77777777" w:rsidR="007A0177" w:rsidRPr="008A183F" w:rsidRDefault="007A0177" w:rsidP="007A0177">
                  <w:pPr>
                    <w:jc w:val="center"/>
                    <w:rPr>
                      <w:b/>
                      <w:sz w:val="6"/>
                      <w:szCs w:val="6"/>
                    </w:rPr>
                  </w:pPr>
                </w:p>
              </w:tc>
              <w:tc>
                <w:tcPr>
                  <w:tcW w:w="4032" w:type="dxa"/>
                  <w:vAlign w:val="center"/>
                </w:tcPr>
                <w:p w14:paraId="4B9EBD26" w14:textId="77777777" w:rsidR="007A0177" w:rsidRPr="008A183F" w:rsidRDefault="007A0177" w:rsidP="007A0177">
                  <w:pPr>
                    <w:rPr>
                      <w:sz w:val="6"/>
                      <w:szCs w:val="6"/>
                    </w:rPr>
                  </w:pPr>
                </w:p>
              </w:tc>
              <w:tc>
                <w:tcPr>
                  <w:tcW w:w="360" w:type="dxa"/>
                  <w:tcBorders>
                    <w:top w:val="single" w:sz="4" w:space="0" w:color="auto"/>
                    <w:bottom w:val="single" w:sz="4" w:space="0" w:color="auto"/>
                  </w:tcBorders>
                  <w:vAlign w:val="center"/>
                </w:tcPr>
                <w:p w14:paraId="23CB27D5" w14:textId="77777777" w:rsidR="007A0177" w:rsidRPr="008A183F" w:rsidRDefault="007A0177" w:rsidP="007A0177">
                  <w:pPr>
                    <w:jc w:val="center"/>
                    <w:rPr>
                      <w:b/>
                      <w:sz w:val="6"/>
                      <w:szCs w:val="6"/>
                    </w:rPr>
                  </w:pPr>
                </w:p>
              </w:tc>
              <w:tc>
                <w:tcPr>
                  <w:tcW w:w="3956" w:type="dxa"/>
                  <w:gridSpan w:val="2"/>
                  <w:vAlign w:val="center"/>
                </w:tcPr>
                <w:p w14:paraId="43C3E5BA" w14:textId="77777777" w:rsidR="007A0177" w:rsidRPr="008A183F" w:rsidRDefault="007A0177" w:rsidP="007A0177">
                  <w:pPr>
                    <w:rPr>
                      <w:sz w:val="6"/>
                      <w:szCs w:val="6"/>
                    </w:rPr>
                  </w:pPr>
                </w:p>
              </w:tc>
            </w:tr>
            <w:tr w:rsidR="007A0177" w14:paraId="19082363"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3FDBBF22" w14:textId="77777777" w:rsidR="007A0177" w:rsidRDefault="007A0177" w:rsidP="007A0177">
                  <w:pPr>
                    <w:jc w:val="center"/>
                    <w:rPr>
                      <w:b/>
                      <w:sz w:val="18"/>
                      <w:szCs w:val="18"/>
                    </w:rPr>
                  </w:pPr>
                </w:p>
              </w:tc>
              <w:tc>
                <w:tcPr>
                  <w:tcW w:w="4032" w:type="dxa"/>
                  <w:tcBorders>
                    <w:left w:val="single" w:sz="4" w:space="0" w:color="auto"/>
                    <w:right w:val="single" w:sz="4" w:space="0" w:color="auto"/>
                  </w:tcBorders>
                  <w:vAlign w:val="center"/>
                </w:tcPr>
                <w:p w14:paraId="6C40575C" w14:textId="6D783703" w:rsidR="007A0177" w:rsidRDefault="007A0177" w:rsidP="007A0177">
                  <w:pPr>
                    <w:rPr>
                      <w:sz w:val="18"/>
                      <w:szCs w:val="18"/>
                    </w:rPr>
                  </w:pPr>
                  <w:r>
                    <w:rPr>
                      <w:sz w:val="18"/>
                      <w:szCs w:val="18"/>
                    </w:rPr>
                    <w:t>Major/Concentration Elective</w:t>
                  </w:r>
                </w:p>
              </w:tc>
              <w:tc>
                <w:tcPr>
                  <w:tcW w:w="360" w:type="dxa"/>
                  <w:tcBorders>
                    <w:top w:val="single" w:sz="4" w:space="0" w:color="auto"/>
                    <w:left w:val="single" w:sz="4" w:space="0" w:color="auto"/>
                    <w:bottom w:val="single" w:sz="4" w:space="0" w:color="auto"/>
                    <w:right w:val="single" w:sz="4" w:space="0" w:color="auto"/>
                  </w:tcBorders>
                  <w:vAlign w:val="center"/>
                </w:tcPr>
                <w:p w14:paraId="7B6466B8" w14:textId="59A21031" w:rsidR="007A0177" w:rsidRDefault="0065328D" w:rsidP="007A0177">
                  <w:pPr>
                    <w:jc w:val="center"/>
                    <w:rPr>
                      <w:b/>
                      <w:sz w:val="18"/>
                      <w:szCs w:val="18"/>
                    </w:rPr>
                  </w:pPr>
                  <w:ins w:id="107" w:author="Lawrence McKenna" w:date="2020-09-23T16:07:00Z">
                    <w:r>
                      <w:rPr>
                        <w:b/>
                        <w:sz w:val="18"/>
                        <w:szCs w:val="18"/>
                      </w:rPr>
                      <w:t>x</w:t>
                    </w:r>
                  </w:ins>
                </w:p>
              </w:tc>
              <w:tc>
                <w:tcPr>
                  <w:tcW w:w="3956" w:type="dxa"/>
                  <w:gridSpan w:val="2"/>
                  <w:tcBorders>
                    <w:left w:val="single" w:sz="4" w:space="0" w:color="auto"/>
                  </w:tcBorders>
                  <w:vAlign w:val="center"/>
                </w:tcPr>
                <w:p w14:paraId="55C59C40" w14:textId="6CD54E92" w:rsidR="007A0177" w:rsidRDefault="007A0177" w:rsidP="007A0177">
                  <w:pPr>
                    <w:rPr>
                      <w:sz w:val="18"/>
                      <w:szCs w:val="18"/>
                    </w:rPr>
                  </w:pPr>
                  <w:r>
                    <w:rPr>
                      <w:sz w:val="18"/>
                      <w:szCs w:val="18"/>
                    </w:rPr>
                    <w:t>Apply Retroactively to Existing Majors/Minors</w:t>
                  </w:r>
                </w:p>
              </w:tc>
            </w:tr>
            <w:tr w:rsidR="007A0177" w:rsidRPr="008A183F" w14:paraId="7D46F500" w14:textId="77777777" w:rsidTr="00E14E00">
              <w:trPr>
                <w:gridAfter w:val="4"/>
                <w:wAfter w:w="8348" w:type="dxa"/>
                <w:trHeight w:val="288"/>
              </w:trPr>
              <w:tc>
                <w:tcPr>
                  <w:tcW w:w="360" w:type="dxa"/>
                  <w:vAlign w:val="center"/>
                </w:tcPr>
                <w:p w14:paraId="1104B957" w14:textId="77777777" w:rsidR="007A0177" w:rsidRPr="008A183F" w:rsidRDefault="007A0177" w:rsidP="007A0177">
                  <w:pPr>
                    <w:rPr>
                      <w:sz w:val="6"/>
                      <w:szCs w:val="6"/>
                    </w:rPr>
                  </w:pPr>
                </w:p>
              </w:tc>
            </w:tr>
            <w:tr w:rsidR="007A0177" w14:paraId="2091E22A" w14:textId="77777777" w:rsidTr="00E14E00">
              <w:trPr>
                <w:gridAfter w:val="1"/>
                <w:wAfter w:w="576" w:type="dxa"/>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2C35F4F8" w14:textId="018BC73F" w:rsidR="007A0177" w:rsidRDefault="0065328D" w:rsidP="007A0177">
                  <w:pPr>
                    <w:jc w:val="center"/>
                    <w:rPr>
                      <w:b/>
                      <w:sz w:val="18"/>
                      <w:szCs w:val="18"/>
                    </w:rPr>
                  </w:pPr>
                  <w:ins w:id="108" w:author="Lawrence McKenna" w:date="2020-09-23T16:07:00Z">
                    <w:r>
                      <w:rPr>
                        <w:b/>
                        <w:sz w:val="18"/>
                        <w:szCs w:val="18"/>
                      </w:rPr>
                      <w:t>x</w:t>
                    </w:r>
                  </w:ins>
                </w:p>
              </w:tc>
              <w:tc>
                <w:tcPr>
                  <w:tcW w:w="7772" w:type="dxa"/>
                  <w:gridSpan w:val="3"/>
                  <w:tcBorders>
                    <w:left w:val="single" w:sz="4" w:space="0" w:color="auto"/>
                  </w:tcBorders>
                  <w:vAlign w:val="center"/>
                </w:tcPr>
                <w:p w14:paraId="7C59EACE" w14:textId="04F75E07" w:rsidR="007A0177" w:rsidRDefault="007A0177" w:rsidP="007A0177">
                  <w:pPr>
                    <w:rPr>
                      <w:sz w:val="18"/>
                      <w:szCs w:val="18"/>
                    </w:rPr>
                  </w:pPr>
                  <w:r>
                    <w:rPr>
                      <w:sz w:val="18"/>
                      <w:szCs w:val="18"/>
                    </w:rPr>
                    <w:t>General Education Status Requested*</w:t>
                  </w:r>
                </w:p>
              </w:tc>
            </w:tr>
          </w:tbl>
          <w:p w14:paraId="7FA0B745" w14:textId="77777777" w:rsidR="007A0177" w:rsidRDefault="007A0177" w:rsidP="007A0177">
            <w:pPr>
              <w:rPr>
                <w:b/>
                <w:sz w:val="6"/>
                <w:szCs w:val="6"/>
              </w:rPr>
            </w:pPr>
          </w:p>
          <w:p w14:paraId="53A3E05B" w14:textId="426D2E9C" w:rsidR="007A0177" w:rsidRDefault="007A0177" w:rsidP="007A0177">
            <w:pPr>
              <w:rPr>
                <w:i/>
                <w:sz w:val="16"/>
                <w:szCs w:val="16"/>
              </w:rPr>
            </w:pPr>
            <w:r>
              <w:rPr>
                <w:i/>
                <w:sz w:val="16"/>
                <w:szCs w:val="16"/>
              </w:rPr>
              <w:t>*If General Education status is being requested, complete the General Education Status Supplementary Form and submit a sample course syllabus and other supporting material(s) as necessary.</w:t>
            </w:r>
          </w:p>
        </w:tc>
      </w:tr>
      <w:tr w:rsidR="007A0177" w14:paraId="0011FB24" w14:textId="77777777" w:rsidTr="00D2399E">
        <w:trPr>
          <w:trHeight w:val="360"/>
          <w:jc w:val="center"/>
        </w:trPr>
        <w:tc>
          <w:tcPr>
            <w:tcW w:w="10800" w:type="dxa"/>
            <w:gridSpan w:val="2"/>
            <w:shd w:val="clear" w:color="auto" w:fill="B7B7B7"/>
            <w:vAlign w:val="center"/>
          </w:tcPr>
          <w:p w14:paraId="2559C61D" w14:textId="19813106" w:rsidR="007A0177" w:rsidRDefault="007A0177" w:rsidP="007A0177">
            <w:pPr>
              <w:rPr>
                <w:b/>
                <w:smallCaps/>
                <w:sz w:val="22"/>
                <w:szCs w:val="22"/>
              </w:rPr>
            </w:pPr>
            <w:r>
              <w:rPr>
                <w:b/>
                <w:smallCaps/>
                <w:sz w:val="22"/>
                <w:szCs w:val="22"/>
              </w:rPr>
              <w:t>Catalog Changes</w:t>
            </w:r>
          </w:p>
        </w:tc>
      </w:tr>
      <w:tr w:rsidR="007A0177" w14:paraId="1E521960" w14:textId="77777777" w:rsidTr="00D2399E">
        <w:trPr>
          <w:jc w:val="center"/>
        </w:trPr>
        <w:tc>
          <w:tcPr>
            <w:tcW w:w="10800" w:type="dxa"/>
            <w:gridSpan w:val="2"/>
            <w:tcBorders>
              <w:bottom w:val="single" w:sz="4" w:space="0" w:color="000000"/>
            </w:tcBorders>
            <w:tcMar>
              <w:top w:w="115" w:type="dxa"/>
              <w:left w:w="115" w:type="dxa"/>
              <w:bottom w:w="130" w:type="dxa"/>
              <w:right w:w="115" w:type="dxa"/>
            </w:tcMar>
          </w:tcPr>
          <w:p w14:paraId="55A13C11" w14:textId="6C94A342" w:rsidR="007A0177" w:rsidRDefault="007A0177" w:rsidP="007A0177">
            <w:pPr>
              <w:rPr>
                <w:sz w:val="18"/>
                <w:szCs w:val="18"/>
              </w:rPr>
            </w:pPr>
            <w:r>
              <w:rPr>
                <w:i/>
                <w:sz w:val="16"/>
                <w:szCs w:val="16"/>
              </w:rPr>
              <w:t>Provide information about catalog changes related to the addition of this course. Include information regarding where the course information should be added to the catalog; provide page number(s) from current catalog, if available, as reference. Catalog changes regarding General Education should be noted on the “General Education Status Supplementary” form.</w:t>
            </w:r>
          </w:p>
          <w:p w14:paraId="258A28E1" w14:textId="07A34298" w:rsidR="007A0177" w:rsidRDefault="007A0177" w:rsidP="007A0177"/>
          <w:p w14:paraId="1D3E6796" w14:textId="22DEB38B" w:rsidR="007A0177" w:rsidRDefault="007A0177" w:rsidP="007A0177">
            <w:r>
              <w:t>Department</w:t>
            </w:r>
          </w:p>
          <w:p w14:paraId="549AACDE" w14:textId="77777777" w:rsidR="007A0177" w:rsidRPr="00B92099" w:rsidRDefault="007A0177" w:rsidP="007A0177">
            <w:pPr>
              <w:rPr>
                <w:sz w:val="10"/>
                <w:szCs w:val="10"/>
              </w:rPr>
            </w:pPr>
          </w:p>
          <w:tbl>
            <w:tblPr>
              <w:tblStyle w:val="13"/>
              <w:tblW w:w="7384" w:type="dxa"/>
              <w:tblInd w:w="141" w:type="dxa"/>
              <w:tblLayout w:type="fixed"/>
              <w:tblLook w:val="0000" w:firstRow="0" w:lastRow="0" w:firstColumn="0" w:lastColumn="0" w:noHBand="0" w:noVBand="0"/>
            </w:tblPr>
            <w:tblGrid>
              <w:gridCol w:w="4144"/>
              <w:gridCol w:w="3240"/>
            </w:tblGrid>
            <w:tr w:rsidR="007A0177" w14:paraId="381057BC" w14:textId="77777777" w:rsidTr="00E14E00">
              <w:tc>
                <w:tcPr>
                  <w:tcW w:w="4144" w:type="dxa"/>
                  <w:vAlign w:val="bottom"/>
                </w:tcPr>
                <w:p w14:paraId="777345DE" w14:textId="7D3A8A13" w:rsidR="007A0177" w:rsidRDefault="007A0177" w:rsidP="007A0177">
                  <w:pPr>
                    <w:tabs>
                      <w:tab w:val="center" w:pos="4320"/>
                      <w:tab w:val="right" w:pos="8640"/>
                    </w:tabs>
                    <w:rPr>
                      <w:sz w:val="18"/>
                      <w:szCs w:val="18"/>
                    </w:rPr>
                  </w:pPr>
                  <w:r w:rsidRPr="00C14654">
                    <w:rPr>
                      <w:sz w:val="18"/>
                      <w:szCs w:val="18"/>
                    </w:rPr>
                    <w:t>Add to the list of course descriptions on page</w:t>
                  </w:r>
                  <w:r>
                    <w:rPr>
                      <w:sz w:val="18"/>
                      <w:szCs w:val="18"/>
                    </w:rPr>
                    <w:t>(s):</w:t>
                  </w:r>
                </w:p>
              </w:tc>
              <w:tc>
                <w:tcPr>
                  <w:tcW w:w="3240" w:type="dxa"/>
                  <w:tcBorders>
                    <w:bottom w:val="single" w:sz="4" w:space="0" w:color="auto"/>
                  </w:tcBorders>
                  <w:vAlign w:val="bottom"/>
                </w:tcPr>
                <w:p w14:paraId="1C4C5973" w14:textId="77777777" w:rsidR="007A0177" w:rsidRDefault="007A0177" w:rsidP="007A0177">
                  <w:pPr>
                    <w:tabs>
                      <w:tab w:val="center" w:pos="4320"/>
                      <w:tab w:val="right" w:pos="8640"/>
                    </w:tabs>
                    <w:rPr>
                      <w:sz w:val="18"/>
                      <w:szCs w:val="18"/>
                    </w:rPr>
                  </w:pPr>
                </w:p>
              </w:tc>
            </w:tr>
          </w:tbl>
          <w:p w14:paraId="5400CB78" w14:textId="457C37D1" w:rsidR="007A0177" w:rsidRPr="00C14654" w:rsidRDefault="007A0177" w:rsidP="007A0177">
            <w:pPr>
              <w:rPr>
                <w:sz w:val="18"/>
                <w:szCs w:val="18"/>
              </w:rPr>
            </w:pPr>
          </w:p>
          <w:tbl>
            <w:tblPr>
              <w:tblStyle w:val="13"/>
              <w:tblW w:w="10361" w:type="dxa"/>
              <w:tblInd w:w="141" w:type="dxa"/>
              <w:tblLayout w:type="fixed"/>
              <w:tblLook w:val="0000" w:firstRow="0" w:lastRow="0" w:firstColumn="0" w:lastColumn="0" w:noHBand="0" w:noVBand="0"/>
            </w:tblPr>
            <w:tblGrid>
              <w:gridCol w:w="5771"/>
              <w:gridCol w:w="4590"/>
            </w:tblGrid>
            <w:tr w:rsidR="007A0177" w14:paraId="6C928084" w14:textId="77777777" w:rsidTr="00C90DF9">
              <w:tc>
                <w:tcPr>
                  <w:tcW w:w="5771" w:type="dxa"/>
                  <w:tcBorders>
                    <w:right w:val="single" w:sz="4" w:space="0" w:color="auto"/>
                  </w:tcBorders>
                  <w:vAlign w:val="bottom"/>
                </w:tcPr>
                <w:p w14:paraId="3D8A9FBF" w14:textId="03BE124E" w:rsidR="007A0177" w:rsidRPr="00B92099" w:rsidRDefault="007A0177" w:rsidP="007A0177">
                  <w:pPr>
                    <w:tabs>
                      <w:tab w:val="center" w:pos="4320"/>
                      <w:tab w:val="right" w:pos="8640"/>
                    </w:tabs>
                    <w:rPr>
                      <w:i/>
                      <w:sz w:val="18"/>
                      <w:szCs w:val="18"/>
                    </w:rPr>
                  </w:pPr>
                  <w:r w:rsidRPr="00B92099">
                    <w:rPr>
                      <w:sz w:val="18"/>
                      <w:szCs w:val="18"/>
                    </w:rPr>
                    <w:t>Add the number and title to the list(s) of courses (e.g., core major requirements</w:t>
                  </w:r>
                  <w:r>
                    <w:rPr>
                      <w:sz w:val="18"/>
                      <w:szCs w:val="18"/>
                    </w:rPr>
                    <w:t>*</w:t>
                  </w:r>
                  <w:r w:rsidRPr="00B92099">
                    <w:rPr>
                      <w:sz w:val="18"/>
                      <w:szCs w:val="18"/>
                    </w:rPr>
                    <w:t>; concentration requirements</w:t>
                  </w:r>
                  <w:r>
                    <w:rPr>
                      <w:sz w:val="18"/>
                      <w:szCs w:val="18"/>
                    </w:rPr>
                    <w:t>*</w:t>
                  </w:r>
                  <w:r w:rsidRPr="00B92099">
                    <w:rPr>
                      <w:sz w:val="18"/>
                      <w:szCs w:val="18"/>
                    </w:rPr>
                    <w:t xml:space="preserve">; choose lists) </w:t>
                  </w:r>
                  <w:r w:rsidRPr="00C14654">
                    <w:rPr>
                      <w:sz w:val="18"/>
                      <w:szCs w:val="18"/>
                    </w:rPr>
                    <w:t>on page</w:t>
                  </w:r>
                  <w:r>
                    <w:rPr>
                      <w:sz w:val="18"/>
                      <w:szCs w:val="18"/>
                    </w:rPr>
                    <w:t xml:space="preserve">(s): </w:t>
                  </w:r>
                  <w:r>
                    <w:rPr>
                      <w:i/>
                      <w:sz w:val="16"/>
                      <w:szCs w:val="16"/>
                    </w:rPr>
                    <w:t>Pl</w:t>
                  </w:r>
                  <w:r w:rsidRPr="00B92099">
                    <w:rPr>
                      <w:i/>
                      <w:sz w:val="16"/>
                      <w:szCs w:val="16"/>
                    </w:rPr>
                    <w:t>ease specif</w:t>
                  </w:r>
                  <w:r>
                    <w:rPr>
                      <w:i/>
                      <w:sz w:val="16"/>
                      <w:szCs w:val="16"/>
                    </w:rPr>
                    <w:t>y</w:t>
                  </w:r>
                  <w:r w:rsidRPr="00B92099">
                    <w:rPr>
                      <w:i/>
                      <w:sz w:val="16"/>
                      <w:szCs w:val="16"/>
                    </w:rPr>
                    <w:t xml:space="preserve"> which lists.</w:t>
                  </w:r>
                </w:p>
              </w:tc>
              <w:tc>
                <w:tcPr>
                  <w:tcW w:w="4590" w:type="dxa"/>
                  <w:tcBorders>
                    <w:top w:val="single" w:sz="4" w:space="0" w:color="auto"/>
                    <w:left w:val="single" w:sz="4" w:space="0" w:color="auto"/>
                    <w:bottom w:val="single" w:sz="4" w:space="0" w:color="auto"/>
                    <w:right w:val="single" w:sz="4" w:space="0" w:color="auto"/>
                  </w:tcBorders>
                </w:tcPr>
                <w:p w14:paraId="0A1F4479" w14:textId="77777777" w:rsidR="007A0177" w:rsidRDefault="007A0177" w:rsidP="007A0177">
                  <w:pPr>
                    <w:tabs>
                      <w:tab w:val="center" w:pos="4320"/>
                      <w:tab w:val="right" w:pos="8640"/>
                    </w:tabs>
                    <w:rPr>
                      <w:sz w:val="18"/>
                      <w:szCs w:val="18"/>
                    </w:rPr>
                  </w:pPr>
                </w:p>
              </w:tc>
            </w:tr>
          </w:tbl>
          <w:p w14:paraId="27220D13" w14:textId="0B78E87A" w:rsidR="007A0177" w:rsidRDefault="007A0177" w:rsidP="007A0177">
            <w:pPr>
              <w:rPr>
                <w:i/>
                <w:sz w:val="16"/>
                <w:szCs w:val="16"/>
              </w:rPr>
            </w:pPr>
            <w:r>
              <w:rPr>
                <w:sz w:val="18"/>
                <w:szCs w:val="18"/>
              </w:rPr>
              <w:t xml:space="preserve">* </w:t>
            </w:r>
            <w:r>
              <w:rPr>
                <w:i/>
                <w:sz w:val="16"/>
                <w:szCs w:val="16"/>
              </w:rPr>
              <w:t>Note that new courses cannot be added to programs using just this form if the addition would change the number of courses or other descriptive information in the program. If that is the case, a program change log should also be submitted.</w:t>
            </w:r>
          </w:p>
          <w:p w14:paraId="387B4E70" w14:textId="77777777" w:rsidR="007A0177" w:rsidRPr="00C14654" w:rsidRDefault="007A0177" w:rsidP="007A0177">
            <w:pPr>
              <w:rPr>
                <w:sz w:val="18"/>
                <w:szCs w:val="18"/>
              </w:rPr>
            </w:pPr>
          </w:p>
          <w:p w14:paraId="667A93E0" w14:textId="76C748DD" w:rsidR="007A0177" w:rsidRDefault="007A0177" w:rsidP="007A0177">
            <w:pPr>
              <w:ind w:left="245"/>
            </w:pPr>
            <w:r w:rsidRPr="00B92099">
              <w:t xml:space="preserve">Other:  </w:t>
            </w:r>
          </w:p>
          <w:p w14:paraId="56434CC8" w14:textId="77777777" w:rsidR="007A0177" w:rsidRPr="00B92099" w:rsidRDefault="007A0177" w:rsidP="007A0177">
            <w:pPr>
              <w:ind w:left="245"/>
            </w:pPr>
          </w:p>
          <w:p w14:paraId="0E97A284" w14:textId="139A4EA5" w:rsidR="007A0177" w:rsidRDefault="007A0177" w:rsidP="007A0177">
            <w:r>
              <w:t>University-Wide</w:t>
            </w:r>
          </w:p>
          <w:p w14:paraId="21C7DD1F" w14:textId="77777777" w:rsidR="007A0177" w:rsidRPr="00B92099" w:rsidRDefault="007A0177" w:rsidP="007A0177">
            <w:pPr>
              <w:rPr>
                <w:sz w:val="10"/>
                <w:szCs w:val="10"/>
              </w:rPr>
            </w:pPr>
          </w:p>
          <w:tbl>
            <w:tblPr>
              <w:tblStyle w:val="13"/>
              <w:tblW w:w="10361" w:type="dxa"/>
              <w:tblInd w:w="141" w:type="dxa"/>
              <w:tblLayout w:type="fixed"/>
              <w:tblLook w:val="0000" w:firstRow="0" w:lastRow="0" w:firstColumn="0" w:lastColumn="0" w:noHBand="0" w:noVBand="0"/>
            </w:tblPr>
            <w:tblGrid>
              <w:gridCol w:w="5144"/>
              <w:gridCol w:w="5217"/>
            </w:tblGrid>
            <w:tr w:rsidR="007A0177" w14:paraId="38528809" w14:textId="77777777" w:rsidTr="00C90DF9">
              <w:tc>
                <w:tcPr>
                  <w:tcW w:w="5144" w:type="dxa"/>
                  <w:tcBorders>
                    <w:right w:val="single" w:sz="4" w:space="0" w:color="auto"/>
                  </w:tcBorders>
                  <w:vAlign w:val="bottom"/>
                </w:tcPr>
                <w:p w14:paraId="13E98D5F" w14:textId="2DD0DCBB" w:rsidR="007A0177" w:rsidRPr="00B92099" w:rsidRDefault="007A0177" w:rsidP="007A0177">
                  <w:pPr>
                    <w:tabs>
                      <w:tab w:val="center" w:pos="4320"/>
                      <w:tab w:val="right" w:pos="8640"/>
                    </w:tabs>
                    <w:rPr>
                      <w:i/>
                      <w:sz w:val="18"/>
                      <w:szCs w:val="18"/>
                    </w:rPr>
                  </w:pPr>
                  <w:r w:rsidRPr="00B92099">
                    <w:rPr>
                      <w:sz w:val="18"/>
                      <w:szCs w:val="18"/>
                    </w:rPr>
                    <w:t xml:space="preserve">Add the number and title to the list(s) of </w:t>
                  </w:r>
                  <w:r>
                    <w:rPr>
                      <w:sz w:val="18"/>
                      <w:szCs w:val="18"/>
                    </w:rPr>
                    <w:t xml:space="preserve">courses </w:t>
                  </w:r>
                  <w:r w:rsidRPr="00C14654">
                    <w:rPr>
                      <w:sz w:val="18"/>
                      <w:szCs w:val="18"/>
                    </w:rPr>
                    <w:t>on page</w:t>
                  </w:r>
                  <w:r>
                    <w:rPr>
                      <w:sz w:val="18"/>
                      <w:szCs w:val="18"/>
                    </w:rPr>
                    <w:t xml:space="preserve">(s): </w:t>
                  </w:r>
                  <w:r w:rsidRPr="00B92099">
                    <w:rPr>
                      <w:i/>
                      <w:sz w:val="16"/>
                      <w:szCs w:val="16"/>
                    </w:rPr>
                    <w:t>Please specif</w:t>
                  </w:r>
                  <w:r>
                    <w:rPr>
                      <w:i/>
                      <w:sz w:val="16"/>
                      <w:szCs w:val="16"/>
                    </w:rPr>
                    <w:t>y</w:t>
                  </w:r>
                  <w:r w:rsidRPr="00B92099">
                    <w:rPr>
                      <w:i/>
                      <w:sz w:val="16"/>
                      <w:szCs w:val="16"/>
                    </w:rPr>
                    <w:t xml:space="preserve"> which lists.</w:t>
                  </w:r>
                </w:p>
              </w:tc>
              <w:tc>
                <w:tcPr>
                  <w:tcW w:w="5217" w:type="dxa"/>
                  <w:tcBorders>
                    <w:top w:val="single" w:sz="4" w:space="0" w:color="auto"/>
                    <w:left w:val="single" w:sz="4" w:space="0" w:color="auto"/>
                    <w:bottom w:val="single" w:sz="4" w:space="0" w:color="auto"/>
                    <w:right w:val="single" w:sz="4" w:space="0" w:color="auto"/>
                  </w:tcBorders>
                </w:tcPr>
                <w:p w14:paraId="01E138F4" w14:textId="77777777" w:rsidR="007A0177" w:rsidRDefault="007A0177" w:rsidP="007A0177">
                  <w:pPr>
                    <w:tabs>
                      <w:tab w:val="center" w:pos="4320"/>
                      <w:tab w:val="right" w:pos="8640"/>
                    </w:tabs>
                    <w:rPr>
                      <w:sz w:val="18"/>
                      <w:szCs w:val="18"/>
                    </w:rPr>
                  </w:pPr>
                </w:p>
              </w:tc>
            </w:tr>
          </w:tbl>
          <w:p w14:paraId="1B719D02" w14:textId="2F76DAD5" w:rsidR="007A0177" w:rsidRDefault="007A0177" w:rsidP="007A0177">
            <w:pPr>
              <w:keepNext/>
              <w:keepLines/>
            </w:pPr>
          </w:p>
          <w:p w14:paraId="404EFBE8" w14:textId="30BAEED8" w:rsidR="007A0177" w:rsidRDefault="007A0177" w:rsidP="007A0177">
            <w:pPr>
              <w:keepNext/>
              <w:keepLines/>
              <w:ind w:left="245"/>
            </w:pPr>
            <w:r>
              <w:t xml:space="preserve">Other:  </w:t>
            </w:r>
          </w:p>
          <w:p w14:paraId="3122C7A7" w14:textId="77777777" w:rsidR="007A0177" w:rsidRDefault="007A0177" w:rsidP="007A0177"/>
        </w:tc>
      </w:tr>
      <w:tr w:rsidR="007A0177" w14:paraId="164ED1BD" w14:textId="77777777" w:rsidTr="00D2399E">
        <w:trPr>
          <w:trHeight w:val="360"/>
          <w:jc w:val="center"/>
        </w:trPr>
        <w:tc>
          <w:tcPr>
            <w:tcW w:w="10800" w:type="dxa"/>
            <w:gridSpan w:val="2"/>
            <w:shd w:val="clear" w:color="auto" w:fill="B7B7B7"/>
            <w:vAlign w:val="center"/>
          </w:tcPr>
          <w:p w14:paraId="2FBA39F9" w14:textId="40B0B3B9" w:rsidR="007A0177" w:rsidRDefault="007A0177" w:rsidP="007A0177">
            <w:pPr>
              <w:keepNext/>
              <w:keepLines/>
              <w:rPr>
                <w:b/>
                <w:smallCaps/>
                <w:sz w:val="22"/>
                <w:szCs w:val="22"/>
              </w:rPr>
            </w:pPr>
            <w:r>
              <w:rPr>
                <w:b/>
                <w:smallCaps/>
                <w:sz w:val="22"/>
                <w:szCs w:val="22"/>
              </w:rPr>
              <w:lastRenderedPageBreak/>
              <w:t>Notifications</w:t>
            </w:r>
          </w:p>
        </w:tc>
      </w:tr>
      <w:tr w:rsidR="007A0177" w14:paraId="58F07C78" w14:textId="77777777" w:rsidTr="00E14E00">
        <w:trPr>
          <w:trHeight w:val="5328"/>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2341C225" w14:textId="77777777" w:rsidR="007A0177" w:rsidRDefault="007A0177" w:rsidP="007A0177">
            <w:pPr>
              <w:spacing w:before="120"/>
              <w:jc w:val="both"/>
            </w:pPr>
            <w:r>
              <w:t>Home Department and Dean Acknowledgements</w:t>
            </w:r>
          </w:p>
          <w:p w14:paraId="2EAE525F" w14:textId="52555561" w:rsidR="007A0177" w:rsidRDefault="007A0177" w:rsidP="007A0177">
            <w:pPr>
              <w:rPr>
                <w:i/>
                <w:sz w:val="16"/>
                <w:szCs w:val="16"/>
              </w:rPr>
            </w:pPr>
            <w:r>
              <w:rPr>
                <w:i/>
                <w:sz w:val="16"/>
                <w:szCs w:val="16"/>
              </w:rPr>
              <w:t xml:space="preserve">Anyone submitting a log to the University Curriculum Committee is required to notify the home department’s chair, the chair or designee of the home department’s curriculum committee, and one of the academic deans (home department preferred) for their acknowledgements before the log goes to the All University Committee for distribution to UCC. </w:t>
            </w:r>
            <w:bookmarkStart w:id="109" w:name="_GoBack"/>
            <w:bookmarkEnd w:id="109"/>
          </w:p>
          <w:p w14:paraId="5D05D97B" w14:textId="77777777" w:rsidR="007A0177" w:rsidRDefault="007A0177" w:rsidP="007A0177">
            <w:pPr>
              <w:rPr>
                <w:i/>
                <w:sz w:val="16"/>
                <w:szCs w:val="16"/>
              </w:rPr>
            </w:pPr>
          </w:p>
          <w:p w14:paraId="4910F8F1" w14:textId="6456E5AA" w:rsidR="007A0177" w:rsidRPr="00E14E00" w:rsidRDefault="007A0177" w:rsidP="007A0177">
            <w:pPr>
              <w:rPr>
                <w:i/>
                <w:sz w:val="16"/>
                <w:szCs w:val="16"/>
              </w:rPr>
            </w:pPr>
            <w:r>
              <w:rPr>
                <w:i/>
                <w:sz w:val="16"/>
                <w:szCs w:val="16"/>
              </w:rPr>
              <w:t>Home departments and deans have two weeks to acknowledge a log after which time the log without acknowledgement may still go to AUC for distribution to UCC. Note that the home department will be invited to subcommittee and full committee discussions of the log, whether or not they submit the log themselves and whether or not they acknowledge the log.</w:t>
            </w:r>
          </w:p>
          <w:p w14:paraId="22079CB4" w14:textId="77777777" w:rsidR="007A0177" w:rsidRDefault="007A0177" w:rsidP="007A0177"/>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5760"/>
            </w:tblGrid>
            <w:tr w:rsidR="007A0177" w14:paraId="7D4F3A3D" w14:textId="77777777" w:rsidTr="00535FCB">
              <w:tc>
                <w:tcPr>
                  <w:tcW w:w="2312" w:type="dxa"/>
                  <w:tcBorders>
                    <w:top w:val="nil"/>
                    <w:bottom w:val="nil"/>
                  </w:tcBorders>
                </w:tcPr>
                <w:p w14:paraId="191377AA" w14:textId="77777777" w:rsidR="007A0177" w:rsidRDefault="007A0177" w:rsidP="007A0177">
                  <w:r>
                    <w:t xml:space="preserve">Home Department(s): </w:t>
                  </w:r>
                </w:p>
              </w:tc>
              <w:tc>
                <w:tcPr>
                  <w:tcW w:w="5760" w:type="dxa"/>
                  <w:tcBorders>
                    <w:top w:val="nil"/>
                    <w:bottom w:val="single" w:sz="4" w:space="0" w:color="auto"/>
                    <w:right w:val="nil"/>
                  </w:tcBorders>
                </w:tcPr>
                <w:p w14:paraId="1AE2792C" w14:textId="5050A8C2" w:rsidR="007A0177" w:rsidRDefault="007A0177" w:rsidP="007A0177"/>
              </w:tc>
            </w:tr>
            <w:tr w:rsidR="007A0177" w14:paraId="4A9C8CF2" w14:textId="77777777" w:rsidTr="00535FCB">
              <w:tc>
                <w:tcPr>
                  <w:tcW w:w="2312" w:type="dxa"/>
                  <w:tcBorders>
                    <w:top w:val="nil"/>
                    <w:bottom w:val="nil"/>
                  </w:tcBorders>
                </w:tcPr>
                <w:p w14:paraId="637A2B45" w14:textId="77777777" w:rsidR="007A0177" w:rsidRDefault="007A0177" w:rsidP="007A0177"/>
              </w:tc>
              <w:tc>
                <w:tcPr>
                  <w:tcW w:w="5760" w:type="dxa"/>
                  <w:tcBorders>
                    <w:top w:val="single" w:sz="4" w:space="0" w:color="auto"/>
                    <w:bottom w:val="nil"/>
                    <w:right w:val="nil"/>
                  </w:tcBorders>
                </w:tcPr>
                <w:p w14:paraId="60DAF2AC" w14:textId="77777777" w:rsidR="007A0177" w:rsidRDefault="007A0177" w:rsidP="007A0177"/>
              </w:tc>
            </w:tr>
            <w:tr w:rsidR="007A0177" w14:paraId="7124BE51" w14:textId="77777777" w:rsidTr="00535FCB">
              <w:tc>
                <w:tcPr>
                  <w:tcW w:w="2312" w:type="dxa"/>
                  <w:tcBorders>
                    <w:top w:val="nil"/>
                  </w:tcBorders>
                </w:tcPr>
                <w:p w14:paraId="72D7FF4C" w14:textId="77777777" w:rsidR="007A0177" w:rsidRDefault="007A0177" w:rsidP="007A0177">
                  <w:r>
                    <w:t>Date of Notification*:</w:t>
                  </w:r>
                </w:p>
              </w:tc>
              <w:tc>
                <w:tcPr>
                  <w:tcW w:w="5760" w:type="dxa"/>
                  <w:tcBorders>
                    <w:top w:val="nil"/>
                    <w:bottom w:val="single" w:sz="4" w:space="0" w:color="auto"/>
                    <w:right w:val="nil"/>
                  </w:tcBorders>
                </w:tcPr>
                <w:p w14:paraId="6369E937" w14:textId="77777777" w:rsidR="007A0177" w:rsidRDefault="007A0177" w:rsidP="007A0177"/>
              </w:tc>
            </w:tr>
          </w:tbl>
          <w:p w14:paraId="29A61360" w14:textId="77777777" w:rsidR="007A0177" w:rsidRDefault="007A0177" w:rsidP="007A0177"/>
          <w:tbl>
            <w:tblPr>
              <w:tblStyle w:val="TableGrid"/>
              <w:tblW w:w="8515" w:type="dxa"/>
              <w:tblInd w:w="540" w:type="dxa"/>
              <w:tblLayout w:type="fixed"/>
              <w:tblLook w:val="04A0" w:firstRow="1" w:lastRow="0" w:firstColumn="1" w:lastColumn="0" w:noHBand="0" w:noVBand="1"/>
            </w:tblPr>
            <w:tblGrid>
              <w:gridCol w:w="288"/>
              <w:gridCol w:w="8227"/>
            </w:tblGrid>
            <w:tr w:rsidR="007A0177" w14:paraId="5BA89B4E" w14:textId="77777777" w:rsidTr="00535FCB">
              <w:trPr>
                <w:trHeight w:val="288"/>
              </w:trPr>
              <w:tc>
                <w:tcPr>
                  <w:tcW w:w="288" w:type="dxa"/>
                  <w:tcBorders>
                    <w:bottom w:val="single" w:sz="4" w:space="0" w:color="auto"/>
                    <w:right w:val="single" w:sz="4" w:space="0" w:color="auto"/>
                  </w:tcBorders>
                </w:tcPr>
                <w:p w14:paraId="63421DB8" w14:textId="77777777" w:rsidR="007A0177" w:rsidRDefault="007A0177" w:rsidP="007A0177"/>
              </w:tc>
              <w:tc>
                <w:tcPr>
                  <w:tcW w:w="8227" w:type="dxa"/>
                  <w:tcBorders>
                    <w:top w:val="nil"/>
                    <w:left w:val="single" w:sz="4" w:space="0" w:color="auto"/>
                    <w:bottom w:val="nil"/>
                    <w:right w:val="nil"/>
                  </w:tcBorders>
                  <w:vAlign w:val="center"/>
                </w:tcPr>
                <w:p w14:paraId="7A7AFF7F" w14:textId="4F50605F" w:rsidR="007A0177" w:rsidRDefault="007A0177" w:rsidP="007A0177">
                  <w:r>
                    <w:t xml:space="preserve">Acknowledgement** by Home Department Chair </w:t>
                  </w:r>
                </w:p>
              </w:tc>
            </w:tr>
            <w:tr w:rsidR="007A0177" w14:paraId="5F84EACC" w14:textId="77777777" w:rsidTr="00535FCB">
              <w:trPr>
                <w:trHeight w:val="27"/>
              </w:trPr>
              <w:tc>
                <w:tcPr>
                  <w:tcW w:w="288" w:type="dxa"/>
                  <w:tcBorders>
                    <w:left w:val="nil"/>
                    <w:right w:val="nil"/>
                  </w:tcBorders>
                </w:tcPr>
                <w:p w14:paraId="6E5AD60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2DD1AA74" w14:textId="77777777" w:rsidR="007A0177" w:rsidRPr="00525618" w:rsidRDefault="007A0177" w:rsidP="007A0177">
                  <w:pPr>
                    <w:rPr>
                      <w:sz w:val="8"/>
                      <w:szCs w:val="8"/>
                    </w:rPr>
                  </w:pPr>
                </w:p>
              </w:tc>
            </w:tr>
            <w:tr w:rsidR="007A0177" w14:paraId="67C31598" w14:textId="77777777" w:rsidTr="00535FCB">
              <w:trPr>
                <w:trHeight w:val="288"/>
              </w:trPr>
              <w:tc>
                <w:tcPr>
                  <w:tcW w:w="288" w:type="dxa"/>
                  <w:tcBorders>
                    <w:bottom w:val="single" w:sz="4" w:space="0" w:color="auto"/>
                  </w:tcBorders>
                </w:tcPr>
                <w:p w14:paraId="093078F7" w14:textId="77777777" w:rsidR="007A0177" w:rsidRDefault="007A0177" w:rsidP="007A0177"/>
              </w:tc>
              <w:tc>
                <w:tcPr>
                  <w:tcW w:w="8227" w:type="dxa"/>
                  <w:tcBorders>
                    <w:top w:val="nil"/>
                    <w:bottom w:val="nil"/>
                    <w:right w:val="nil"/>
                  </w:tcBorders>
                  <w:vAlign w:val="center"/>
                </w:tcPr>
                <w:p w14:paraId="239D61F1" w14:textId="061C6DD0" w:rsidR="007A0177" w:rsidRDefault="007A0177" w:rsidP="007A0177">
                  <w:r>
                    <w:t>Acknowledgement** by Home Department Curriculum Committee Chair or Designee</w:t>
                  </w:r>
                </w:p>
              </w:tc>
            </w:tr>
            <w:tr w:rsidR="007A0177" w:rsidRPr="00525618" w14:paraId="70D29E37" w14:textId="77777777" w:rsidTr="00535FCB">
              <w:trPr>
                <w:trHeight w:val="20"/>
              </w:trPr>
              <w:tc>
                <w:tcPr>
                  <w:tcW w:w="288" w:type="dxa"/>
                  <w:tcBorders>
                    <w:left w:val="nil"/>
                    <w:right w:val="nil"/>
                  </w:tcBorders>
                </w:tcPr>
                <w:p w14:paraId="4220472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6B568253" w14:textId="77777777" w:rsidR="007A0177" w:rsidRPr="00525618" w:rsidRDefault="007A0177" w:rsidP="007A0177">
                  <w:pPr>
                    <w:rPr>
                      <w:sz w:val="8"/>
                      <w:szCs w:val="8"/>
                    </w:rPr>
                  </w:pPr>
                </w:p>
              </w:tc>
            </w:tr>
            <w:tr w:rsidR="007A0177" w14:paraId="2461304B" w14:textId="77777777" w:rsidTr="00535FCB">
              <w:trPr>
                <w:trHeight w:val="288"/>
              </w:trPr>
              <w:tc>
                <w:tcPr>
                  <w:tcW w:w="288" w:type="dxa"/>
                </w:tcPr>
                <w:p w14:paraId="5B0C8BC1" w14:textId="77777777" w:rsidR="007A0177" w:rsidRDefault="007A0177" w:rsidP="007A0177"/>
              </w:tc>
              <w:tc>
                <w:tcPr>
                  <w:tcW w:w="8227" w:type="dxa"/>
                  <w:tcBorders>
                    <w:top w:val="nil"/>
                    <w:bottom w:val="nil"/>
                    <w:right w:val="nil"/>
                  </w:tcBorders>
                  <w:vAlign w:val="center"/>
                </w:tcPr>
                <w:p w14:paraId="0B5A5AFC" w14:textId="6288F94D" w:rsidR="007A0177" w:rsidRDefault="007A0177" w:rsidP="007A0177">
                  <w:r>
                    <w:t xml:space="preserve">Acknowledgement** by Academic Dean </w:t>
                  </w:r>
                  <w:r w:rsidRPr="00977045">
                    <w:rPr>
                      <w:i/>
                    </w:rPr>
                    <w:t>(Home De</w:t>
                  </w:r>
                  <w:r>
                    <w:rPr>
                      <w:i/>
                    </w:rPr>
                    <w:t>partment Dean P</w:t>
                  </w:r>
                  <w:r w:rsidRPr="00977045">
                    <w:rPr>
                      <w:i/>
                    </w:rPr>
                    <w:t>referred)</w:t>
                  </w:r>
                </w:p>
              </w:tc>
            </w:tr>
          </w:tbl>
          <w:p w14:paraId="3F86704F" w14:textId="77777777" w:rsidR="007A0177" w:rsidRPr="00A75AD5" w:rsidRDefault="007A0177" w:rsidP="007A0177">
            <w:pPr>
              <w:rPr>
                <w:sz w:val="8"/>
                <w:szCs w:val="8"/>
              </w:rPr>
            </w:pPr>
          </w:p>
          <w:p w14:paraId="704235FC" w14:textId="77777777" w:rsidR="007A0177" w:rsidRDefault="007A0177" w:rsidP="007A0177">
            <w:pPr>
              <w:keepNext/>
              <w:keepLines/>
              <w:rPr>
                <w:i/>
                <w:sz w:val="16"/>
                <w:szCs w:val="16"/>
              </w:rPr>
            </w:pPr>
            <w:r w:rsidRPr="002831A6">
              <w:rPr>
                <w:i/>
                <w:sz w:val="16"/>
                <w:szCs w:val="16"/>
              </w:rPr>
              <w:t xml:space="preserve">*Submitters </w:t>
            </w:r>
            <w:r>
              <w:rPr>
                <w:i/>
                <w:sz w:val="16"/>
                <w:szCs w:val="16"/>
              </w:rPr>
              <w:t>should submit a copy (PDF preferred) of the email notification message(s) with the log submission to AUC. If home departments are submitting the log (and thus signing this form), no email notification for the home department’s chair or curriculum committee chair or designee is necessary, but email notification to the dean is. There is no need to submit a record of acknowledgement, but submitters are advised to keep records of correspondence regarding these logs.</w:t>
            </w:r>
          </w:p>
          <w:p w14:paraId="33E8D6D6" w14:textId="77777777" w:rsidR="007A0177" w:rsidRDefault="007A0177" w:rsidP="007A0177">
            <w:pPr>
              <w:keepNext/>
              <w:keepLines/>
              <w:rPr>
                <w:i/>
                <w:sz w:val="16"/>
                <w:szCs w:val="16"/>
              </w:rPr>
            </w:pPr>
          </w:p>
          <w:p w14:paraId="523FECAC" w14:textId="0A6FE126" w:rsidR="007A0177" w:rsidRDefault="007A0177" w:rsidP="007A0177">
            <w:pPr>
              <w:keepNext/>
              <w:keepLines/>
              <w:rPr>
                <w:sz w:val="18"/>
                <w:szCs w:val="18"/>
              </w:rPr>
            </w:pPr>
            <w:r>
              <w:rPr>
                <w:i/>
                <w:sz w:val="16"/>
                <w:szCs w:val="16"/>
              </w:rPr>
              <w:t>** Only check these boxes if acknowledgement has been received. Home departments submitting logs for their own courses/programs should check these boxes, presuming that the departmental curriculum committee chair and department chair have reviewed the log.</w:t>
            </w:r>
          </w:p>
          <w:p w14:paraId="0DADA06F" w14:textId="612EBFD3" w:rsidR="007A0177" w:rsidRDefault="007A0177" w:rsidP="007A0177">
            <w:pPr>
              <w:keepNext/>
              <w:keepLines/>
              <w:rPr>
                <w:sz w:val="2"/>
                <w:szCs w:val="2"/>
              </w:rPr>
            </w:pPr>
            <w:r>
              <w:rPr>
                <w:sz w:val="18"/>
                <w:szCs w:val="18"/>
              </w:rPr>
              <w:t xml:space="preserve"> </w:t>
            </w:r>
          </w:p>
        </w:tc>
      </w:tr>
      <w:tr w:rsidR="007A0177" w14:paraId="04E3E17F" w14:textId="77777777" w:rsidTr="00D2399E">
        <w:trPr>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7C39DD11" w14:textId="77777777" w:rsidR="007A0177" w:rsidRDefault="007A0177" w:rsidP="007A0177">
            <w:pPr>
              <w:spacing w:before="120"/>
            </w:pPr>
            <w:r>
              <w:t>Affected Departments/Programs</w:t>
            </w:r>
          </w:p>
          <w:p w14:paraId="52E2D142" w14:textId="77777777" w:rsidR="007A0177" w:rsidRPr="000E01EC" w:rsidRDefault="007A0177" w:rsidP="007A0177">
            <w:pPr>
              <w:rPr>
                <w:i/>
                <w:sz w:val="16"/>
                <w:szCs w:val="16"/>
              </w:rPr>
            </w:pPr>
            <w:r>
              <w:rPr>
                <w:i/>
                <w:sz w:val="16"/>
                <w:szCs w:val="16"/>
              </w:rPr>
              <w:t>Persons</w:t>
            </w:r>
            <w:r w:rsidRPr="000E01EC">
              <w:rPr>
                <w:i/>
                <w:sz w:val="16"/>
                <w:szCs w:val="16"/>
              </w:rPr>
              <w:t xml:space="preserve"> submitting logs to the </w:t>
            </w:r>
            <w:r>
              <w:rPr>
                <w:i/>
                <w:sz w:val="16"/>
                <w:szCs w:val="16"/>
              </w:rPr>
              <w:t xml:space="preserve">University </w:t>
            </w:r>
            <w:r w:rsidRPr="000E01EC">
              <w:rPr>
                <w:i/>
                <w:sz w:val="16"/>
                <w:szCs w:val="16"/>
              </w:rPr>
              <w:t>Curriculum Committee are required to notify the chair of another department</w:t>
            </w:r>
            <w:r>
              <w:rPr>
                <w:i/>
                <w:sz w:val="16"/>
                <w:szCs w:val="16"/>
              </w:rPr>
              <w:t>/program</w:t>
            </w:r>
            <w:r w:rsidRPr="000E01EC">
              <w:rPr>
                <w:i/>
                <w:sz w:val="16"/>
                <w:szCs w:val="16"/>
              </w:rPr>
              <w:t xml:space="preserve"> if the log </w:t>
            </w:r>
          </w:p>
          <w:p w14:paraId="6282A305"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is similar to an existing course or program;</w:t>
            </w:r>
          </w:p>
          <w:p w14:paraId="48B4F30C"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includes subject matter traditionally offered by another department;</w:t>
            </w:r>
          </w:p>
          <w:p w14:paraId="60DCF357"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adds, changes, or removes a prerequisite, co-requisite, or recommended course for a course in another department;</w:t>
            </w:r>
          </w:p>
          <w:p w14:paraId="17704499"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adds, changes, or removes a recommended or required course for a major, minor, or concentration of another department</w:t>
            </w:r>
          </w:p>
          <w:p w14:paraId="49045BF3"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affects a program that must meet external certification, licensing, or accreditation.</w:t>
            </w:r>
          </w:p>
          <w:p w14:paraId="47486639" w14:textId="77777777" w:rsidR="007A0177" w:rsidRPr="000E01EC" w:rsidRDefault="007A0177" w:rsidP="007A0177">
            <w:pPr>
              <w:rPr>
                <w:i/>
                <w:sz w:val="16"/>
                <w:szCs w:val="16"/>
              </w:rPr>
            </w:pPr>
          </w:p>
          <w:p w14:paraId="3F867698" w14:textId="02759277" w:rsidR="007A0177" w:rsidRDefault="007A0177" w:rsidP="007A0177">
            <w:pPr>
              <w:keepNext/>
              <w:keepLines/>
              <w:rPr>
                <w:i/>
                <w:sz w:val="16"/>
                <w:szCs w:val="16"/>
              </w:rPr>
            </w:pPr>
            <w:r>
              <w:rPr>
                <w:i/>
                <w:sz w:val="16"/>
                <w:szCs w:val="16"/>
              </w:rPr>
              <w:t xml:space="preserve">Affected departments must have the opportunity to respond to the log, so UCC review will not occur until affected departments have been notified and either (1) they have acknowledged the log or (2) the two-week post-notification period has passed. </w:t>
            </w:r>
            <w:r w:rsidRPr="000E01EC">
              <w:rPr>
                <w:i/>
                <w:sz w:val="16"/>
                <w:szCs w:val="16"/>
              </w:rPr>
              <w:t>The chair of any affected department</w:t>
            </w:r>
            <w:r>
              <w:rPr>
                <w:i/>
                <w:sz w:val="16"/>
                <w:szCs w:val="16"/>
              </w:rPr>
              <w:t>/program</w:t>
            </w:r>
            <w:r w:rsidRPr="000E01EC">
              <w:rPr>
                <w:i/>
                <w:sz w:val="16"/>
                <w:szCs w:val="16"/>
              </w:rPr>
              <w:t xml:space="preserve"> will be notified when the log is scheduled for review by the </w:t>
            </w:r>
            <w:r>
              <w:rPr>
                <w:i/>
                <w:sz w:val="16"/>
                <w:szCs w:val="16"/>
              </w:rPr>
              <w:t xml:space="preserve">designated UCC </w:t>
            </w:r>
            <w:r w:rsidRPr="000E01EC">
              <w:rPr>
                <w:i/>
                <w:sz w:val="16"/>
                <w:szCs w:val="16"/>
              </w:rPr>
              <w:t xml:space="preserve">subcommittee and by the </w:t>
            </w:r>
            <w:r>
              <w:rPr>
                <w:i/>
                <w:sz w:val="16"/>
                <w:szCs w:val="16"/>
              </w:rPr>
              <w:t xml:space="preserve">full University Curriculum Committee, unless the two-week period has passed without response or unless otherwise indicated in Log Acknowledgements forum on Blackboard. </w:t>
            </w:r>
          </w:p>
          <w:p w14:paraId="24806F8D" w14:textId="77777777" w:rsidR="007A0177" w:rsidRDefault="007A0177" w:rsidP="007A0177">
            <w:pPr>
              <w:keepNext/>
              <w:keepLines/>
            </w:pPr>
          </w:p>
          <w:tbl>
            <w:tblPr>
              <w:tblW w:w="8680" w:type="dxa"/>
              <w:tblInd w:w="288" w:type="dxa"/>
              <w:tblLayout w:type="fixed"/>
              <w:tblLook w:val="0000" w:firstRow="0" w:lastRow="0" w:firstColumn="0" w:lastColumn="0" w:noHBand="0" w:noVBand="0"/>
            </w:tblPr>
            <w:tblGrid>
              <w:gridCol w:w="6347"/>
              <w:gridCol w:w="2333"/>
            </w:tblGrid>
            <w:tr w:rsidR="007A0177" w14:paraId="5F13E932" w14:textId="77777777" w:rsidTr="00E14E00">
              <w:trPr>
                <w:trHeight w:val="280"/>
              </w:trPr>
              <w:tc>
                <w:tcPr>
                  <w:tcW w:w="6347" w:type="dxa"/>
                  <w:vAlign w:val="center"/>
                </w:tcPr>
                <w:p w14:paraId="6E442EE4" w14:textId="77777777" w:rsidR="007A0177" w:rsidRDefault="007A0177" w:rsidP="007A0177">
                  <w:pPr>
                    <w:keepNext/>
                    <w:keepLines/>
                    <w:rPr>
                      <w:i/>
                      <w:sz w:val="16"/>
                      <w:szCs w:val="16"/>
                    </w:rPr>
                  </w:pPr>
                  <w:r>
                    <w:rPr>
                      <w:sz w:val="18"/>
                      <w:szCs w:val="18"/>
                    </w:rPr>
                    <w:t xml:space="preserve">Does this new course affect another department/program? </w:t>
                  </w:r>
                </w:p>
              </w:tc>
              <w:tc>
                <w:tcPr>
                  <w:tcW w:w="2333" w:type="dxa"/>
                </w:tcPr>
                <w:p w14:paraId="48C7C349" w14:textId="77777777" w:rsidR="007A0177" w:rsidRDefault="007A0177" w:rsidP="007A0177">
                  <w:pPr>
                    <w:keepNext/>
                    <w:keepLines/>
                    <w:jc w:val="center"/>
                    <w:rPr>
                      <w:sz w:val="2"/>
                      <w:szCs w:val="2"/>
                    </w:rPr>
                  </w:pPr>
                </w:p>
                <w:tbl>
                  <w:tblPr>
                    <w:tblW w:w="1905" w:type="dxa"/>
                    <w:jc w:val="center"/>
                    <w:tblLayout w:type="fixed"/>
                    <w:tblLook w:val="0000" w:firstRow="0" w:lastRow="0" w:firstColumn="0" w:lastColumn="0" w:noHBand="0" w:noVBand="0"/>
                  </w:tblPr>
                  <w:tblGrid>
                    <w:gridCol w:w="288"/>
                    <w:gridCol w:w="763"/>
                    <w:gridCol w:w="288"/>
                    <w:gridCol w:w="566"/>
                  </w:tblGrid>
                  <w:tr w:rsidR="007A0177" w14:paraId="49C5164B" w14:textId="77777777" w:rsidTr="00F30C2B">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29B9512" w14:textId="77777777" w:rsidR="007A0177" w:rsidRDefault="007A0177" w:rsidP="007A0177">
                        <w:pPr>
                          <w:keepNext/>
                          <w:keepLines/>
                          <w:jc w:val="center"/>
                          <w:rPr>
                            <w:b/>
                            <w:sz w:val="18"/>
                            <w:szCs w:val="18"/>
                          </w:rPr>
                        </w:pPr>
                      </w:p>
                    </w:tc>
                    <w:tc>
                      <w:tcPr>
                        <w:tcW w:w="763" w:type="dxa"/>
                        <w:tcBorders>
                          <w:left w:val="single" w:sz="4" w:space="0" w:color="000000"/>
                          <w:right w:val="single" w:sz="4" w:space="0" w:color="000000"/>
                        </w:tcBorders>
                        <w:vAlign w:val="center"/>
                      </w:tcPr>
                      <w:p w14:paraId="15B2AD4E" w14:textId="77777777" w:rsidR="007A0177" w:rsidRDefault="007A0177" w:rsidP="007A0177">
                        <w:pPr>
                          <w:keepNext/>
                          <w:keepLines/>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02AF540B" w14:textId="77777777" w:rsidR="007A0177" w:rsidRDefault="007A0177" w:rsidP="007A0177">
                        <w:pPr>
                          <w:keepNext/>
                          <w:keepLines/>
                          <w:jc w:val="center"/>
                          <w:rPr>
                            <w:b/>
                            <w:sz w:val="18"/>
                            <w:szCs w:val="18"/>
                          </w:rPr>
                        </w:pPr>
                      </w:p>
                    </w:tc>
                    <w:tc>
                      <w:tcPr>
                        <w:tcW w:w="566" w:type="dxa"/>
                        <w:tcBorders>
                          <w:left w:val="single" w:sz="4" w:space="0" w:color="000000"/>
                        </w:tcBorders>
                        <w:vAlign w:val="center"/>
                      </w:tcPr>
                      <w:p w14:paraId="1B37E125" w14:textId="77777777" w:rsidR="007A0177" w:rsidRDefault="007A0177" w:rsidP="007A0177">
                        <w:pPr>
                          <w:keepNext/>
                          <w:keepLines/>
                          <w:rPr>
                            <w:sz w:val="18"/>
                            <w:szCs w:val="18"/>
                          </w:rPr>
                        </w:pPr>
                        <w:r>
                          <w:rPr>
                            <w:sz w:val="18"/>
                            <w:szCs w:val="18"/>
                          </w:rPr>
                          <w:t>No</w:t>
                        </w:r>
                      </w:p>
                    </w:tc>
                  </w:tr>
                </w:tbl>
                <w:p w14:paraId="28F52186" w14:textId="77777777" w:rsidR="007A0177" w:rsidRDefault="007A0177" w:rsidP="007A0177">
                  <w:pPr>
                    <w:keepNext/>
                    <w:keepLines/>
                    <w:jc w:val="center"/>
                    <w:rPr>
                      <w:sz w:val="18"/>
                      <w:szCs w:val="18"/>
                    </w:rPr>
                  </w:pPr>
                </w:p>
              </w:tc>
            </w:tr>
          </w:tbl>
          <w:p w14:paraId="19E60300" w14:textId="77777777" w:rsidR="007A0177" w:rsidRDefault="007A0177" w:rsidP="007A0177">
            <w:pPr>
              <w:keepNext/>
              <w:keepLines/>
              <w:ind w:left="245"/>
              <w:rPr>
                <w:sz w:val="10"/>
                <w:szCs w:val="10"/>
              </w:rPr>
            </w:pPr>
          </w:p>
          <w:p w14:paraId="280DD6B1" w14:textId="77777777" w:rsidR="007A0177" w:rsidRDefault="007A0177" w:rsidP="007A0177">
            <w:pPr>
              <w:keepNext/>
              <w:keepLines/>
              <w:tabs>
                <w:tab w:val="left" w:pos="7265"/>
              </w:tabs>
              <w:ind w:left="245"/>
              <w:rPr>
                <w:sz w:val="18"/>
                <w:szCs w:val="18"/>
              </w:rPr>
            </w:pPr>
            <w:r>
              <w:rPr>
                <w:sz w:val="18"/>
                <w:szCs w:val="18"/>
              </w:rPr>
              <w:t>*If yes, the chair of each affected department must be notified via the Log Acknowledgements forum on Blackboard.</w:t>
            </w:r>
          </w:p>
          <w:p w14:paraId="35F206EA" w14:textId="77777777" w:rsidR="007A0177" w:rsidRDefault="007A0177" w:rsidP="007A0177">
            <w:pPr>
              <w:keepNext/>
              <w:keepLines/>
              <w:ind w:left="245"/>
              <w:rPr>
                <w:sz w:val="6"/>
                <w:szCs w:val="6"/>
              </w:rPr>
            </w:pPr>
          </w:p>
          <w:p w14:paraId="210004D8" w14:textId="77777777" w:rsidR="007A0177" w:rsidRDefault="007A0177" w:rsidP="007A0177">
            <w:pPr>
              <w:keepNext/>
              <w:keepLines/>
              <w:ind w:left="749" w:hanging="504"/>
              <w:rPr>
                <w:sz w:val="10"/>
                <w:szCs w:val="10"/>
              </w:rPr>
            </w:pPr>
            <w:r>
              <w:rPr>
                <w:i/>
                <w:sz w:val="16"/>
                <w:szCs w:val="16"/>
              </w:rPr>
              <w:t>N</w:t>
            </w:r>
            <w:r>
              <w:rPr>
                <w:i/>
                <w:smallCaps/>
                <w:sz w:val="16"/>
                <w:szCs w:val="16"/>
              </w:rPr>
              <w:t>ote:</w:t>
            </w:r>
            <w:r>
              <w:rPr>
                <w:i/>
                <w:sz w:val="16"/>
                <w:szCs w:val="16"/>
              </w:rPr>
              <w:t xml:space="preserve">  A department chair’s acknowledgement of receipt of notification of this log via a Log Acknowledgements forum on Blackboard does not indicate endorsement of the proposal.</w:t>
            </w:r>
          </w:p>
          <w:p w14:paraId="18C69109" w14:textId="77777777" w:rsidR="007A0177" w:rsidRDefault="007A0177" w:rsidP="007A0177">
            <w:pPr>
              <w:keepNext/>
              <w:keepLines/>
              <w:ind w:left="245"/>
              <w:rPr>
                <w:sz w:val="10"/>
                <w:szCs w:val="10"/>
              </w:rPr>
            </w:pPr>
          </w:p>
          <w:p w14:paraId="14B6D373" w14:textId="77777777" w:rsidR="007A0177" w:rsidRDefault="007A0177" w:rsidP="007A0177">
            <w:pPr>
              <w:keepNext/>
              <w:keepLines/>
              <w:ind w:left="245"/>
              <w:rPr>
                <w:i/>
                <w:sz w:val="16"/>
                <w:szCs w:val="16"/>
              </w:rPr>
            </w:pPr>
            <w:r>
              <w:rPr>
                <w:i/>
                <w:sz w:val="16"/>
                <w:szCs w:val="16"/>
              </w:rPr>
              <w:t>Indicate the department(s)/program(s) below whose chair must be notified via Blackboard.</w:t>
            </w:r>
          </w:p>
          <w:p w14:paraId="44DA99B3" w14:textId="77777777" w:rsidR="007A0177" w:rsidRDefault="007A0177" w:rsidP="007A0177">
            <w:pPr>
              <w:keepNext/>
              <w:keepLines/>
              <w:rPr>
                <w:i/>
                <w:sz w:val="16"/>
                <w:szCs w:val="16"/>
              </w:rPr>
            </w:pPr>
          </w:p>
          <w:tbl>
            <w:tblPr>
              <w:tblStyle w:val="TableGrid"/>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3024"/>
              <w:gridCol w:w="288"/>
              <w:gridCol w:w="2880"/>
              <w:gridCol w:w="288"/>
              <w:gridCol w:w="2880"/>
            </w:tblGrid>
            <w:tr w:rsidR="007A0177" w:rsidRPr="008643EF" w14:paraId="6F6F8C5D"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147475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768889E0" w14:textId="77777777" w:rsidR="007A0177" w:rsidRPr="008643EF" w:rsidRDefault="007A0177" w:rsidP="007A0177">
                  <w:pPr>
                    <w:keepNext/>
                    <w:keepLines/>
                    <w:rPr>
                      <w:sz w:val="16"/>
                      <w:szCs w:val="16"/>
                    </w:rPr>
                  </w:pPr>
                  <w:r>
                    <w:rPr>
                      <w:sz w:val="16"/>
                      <w:szCs w:val="16"/>
                    </w:rPr>
                    <w:t>Accounting, Economics, and Finance</w:t>
                  </w:r>
                </w:p>
              </w:tc>
              <w:tc>
                <w:tcPr>
                  <w:tcW w:w="288" w:type="dxa"/>
                  <w:tcBorders>
                    <w:top w:val="single" w:sz="4" w:space="0" w:color="auto"/>
                    <w:left w:val="single" w:sz="4" w:space="0" w:color="auto"/>
                    <w:bottom w:val="single" w:sz="4" w:space="0" w:color="auto"/>
                    <w:right w:val="single" w:sz="4" w:space="0" w:color="auto"/>
                  </w:tcBorders>
                </w:tcPr>
                <w:p w14:paraId="6F1E5C32"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7AC3D3E2" w14:textId="77777777" w:rsidR="007A0177" w:rsidRPr="008643EF" w:rsidRDefault="007A0177" w:rsidP="007A0177">
                  <w:pPr>
                    <w:keepNext/>
                    <w:keepLines/>
                    <w:rPr>
                      <w:sz w:val="16"/>
                      <w:szCs w:val="16"/>
                    </w:rPr>
                  </w:pPr>
                  <w:r>
                    <w:rPr>
                      <w:sz w:val="16"/>
                      <w:szCs w:val="16"/>
                    </w:rPr>
                    <w:t>Fashion Design and Retailing</w:t>
                  </w:r>
                </w:p>
              </w:tc>
              <w:tc>
                <w:tcPr>
                  <w:tcW w:w="288" w:type="dxa"/>
                  <w:tcBorders>
                    <w:top w:val="single" w:sz="4" w:space="0" w:color="auto"/>
                    <w:left w:val="single" w:sz="4" w:space="0" w:color="auto"/>
                    <w:bottom w:val="single" w:sz="4" w:space="0" w:color="auto"/>
                    <w:right w:val="single" w:sz="4" w:space="0" w:color="auto"/>
                  </w:tcBorders>
                </w:tcPr>
                <w:p w14:paraId="45A490B1" w14:textId="6582FC02" w:rsidR="007A0177" w:rsidRPr="008643EF" w:rsidRDefault="0065328D" w:rsidP="007A0177">
                  <w:pPr>
                    <w:keepNext/>
                    <w:keepLines/>
                    <w:rPr>
                      <w:sz w:val="16"/>
                      <w:szCs w:val="16"/>
                    </w:rPr>
                  </w:pPr>
                  <w:ins w:id="110" w:author="Lawrence McKenna" w:date="2020-09-23T16:08:00Z">
                    <w:r>
                      <w:rPr>
                        <w:sz w:val="16"/>
                        <w:szCs w:val="16"/>
                      </w:rPr>
                      <w:t>x</w:t>
                    </w:r>
                  </w:ins>
                </w:p>
              </w:tc>
              <w:tc>
                <w:tcPr>
                  <w:tcW w:w="2880" w:type="dxa"/>
                  <w:tcBorders>
                    <w:left w:val="single" w:sz="4" w:space="0" w:color="auto"/>
                  </w:tcBorders>
                </w:tcPr>
                <w:p w14:paraId="554FBF6D" w14:textId="77777777" w:rsidR="007A0177" w:rsidRPr="008643EF" w:rsidRDefault="007A0177" w:rsidP="007A0177">
                  <w:pPr>
                    <w:keepNext/>
                    <w:keepLines/>
                    <w:rPr>
                      <w:sz w:val="16"/>
                      <w:szCs w:val="16"/>
                    </w:rPr>
                  </w:pPr>
                  <w:r>
                    <w:rPr>
                      <w:sz w:val="16"/>
                      <w:szCs w:val="16"/>
                    </w:rPr>
                    <w:t>Mathematics</w:t>
                  </w:r>
                </w:p>
              </w:tc>
            </w:tr>
            <w:tr w:rsidR="007A0177" w:rsidRPr="003804C6" w14:paraId="1CB84CBB" w14:textId="77777777" w:rsidTr="00F30C2B">
              <w:trPr>
                <w:trHeight w:val="20"/>
                <w:jc w:val="center"/>
              </w:trPr>
              <w:tc>
                <w:tcPr>
                  <w:tcW w:w="288" w:type="dxa"/>
                  <w:tcBorders>
                    <w:top w:val="single" w:sz="4" w:space="0" w:color="auto"/>
                    <w:bottom w:val="single" w:sz="4" w:space="0" w:color="auto"/>
                  </w:tcBorders>
                </w:tcPr>
                <w:p w14:paraId="2568CED6" w14:textId="77777777" w:rsidR="007A0177" w:rsidRPr="003804C6" w:rsidRDefault="007A0177" w:rsidP="007A0177">
                  <w:pPr>
                    <w:keepNext/>
                    <w:keepLines/>
                    <w:rPr>
                      <w:sz w:val="8"/>
                      <w:szCs w:val="10"/>
                    </w:rPr>
                  </w:pPr>
                </w:p>
              </w:tc>
              <w:tc>
                <w:tcPr>
                  <w:tcW w:w="3024" w:type="dxa"/>
                </w:tcPr>
                <w:p w14:paraId="40D3B5B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4F0173D" w14:textId="77777777" w:rsidR="007A0177" w:rsidRPr="003804C6" w:rsidRDefault="007A0177" w:rsidP="007A0177">
                  <w:pPr>
                    <w:keepNext/>
                    <w:keepLines/>
                    <w:rPr>
                      <w:sz w:val="8"/>
                      <w:szCs w:val="10"/>
                    </w:rPr>
                  </w:pPr>
                </w:p>
              </w:tc>
              <w:tc>
                <w:tcPr>
                  <w:tcW w:w="2880" w:type="dxa"/>
                </w:tcPr>
                <w:p w14:paraId="59B83123"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A41EB7A" w14:textId="77777777" w:rsidR="007A0177" w:rsidRPr="003804C6" w:rsidRDefault="007A0177" w:rsidP="007A0177">
                  <w:pPr>
                    <w:keepNext/>
                    <w:keepLines/>
                    <w:rPr>
                      <w:sz w:val="8"/>
                      <w:szCs w:val="10"/>
                    </w:rPr>
                  </w:pPr>
                </w:p>
              </w:tc>
              <w:tc>
                <w:tcPr>
                  <w:tcW w:w="2880" w:type="dxa"/>
                </w:tcPr>
                <w:p w14:paraId="1DF3600B" w14:textId="77777777" w:rsidR="007A0177" w:rsidRPr="003804C6" w:rsidRDefault="007A0177" w:rsidP="007A0177">
                  <w:pPr>
                    <w:keepNext/>
                    <w:keepLines/>
                    <w:rPr>
                      <w:sz w:val="8"/>
                      <w:szCs w:val="10"/>
                    </w:rPr>
                  </w:pPr>
                </w:p>
              </w:tc>
            </w:tr>
            <w:tr w:rsidR="007A0177" w:rsidRPr="008643EF" w14:paraId="0705D493"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5646764"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57DF4FC7" w14:textId="77777777" w:rsidR="007A0177" w:rsidRPr="008643EF" w:rsidRDefault="007A0177" w:rsidP="007A0177">
                  <w:pPr>
                    <w:keepNext/>
                    <w:keepLines/>
                    <w:rPr>
                      <w:sz w:val="16"/>
                      <w:szCs w:val="16"/>
                    </w:rPr>
                  </w:pPr>
                  <w:r w:rsidRPr="008643EF">
                    <w:rPr>
                      <w:sz w:val="16"/>
                      <w:szCs w:val="16"/>
                    </w:rPr>
                    <w:t xml:space="preserve">Art and </w:t>
                  </w:r>
                  <w:r>
                    <w:rPr>
                      <w:sz w:val="16"/>
                      <w:szCs w:val="16"/>
                    </w:rPr>
                    <w:t xml:space="preserve">Music </w:t>
                  </w:r>
                </w:p>
              </w:tc>
              <w:tc>
                <w:tcPr>
                  <w:tcW w:w="288" w:type="dxa"/>
                  <w:tcBorders>
                    <w:top w:val="single" w:sz="4" w:space="0" w:color="auto"/>
                    <w:left w:val="single" w:sz="4" w:space="0" w:color="auto"/>
                    <w:bottom w:val="single" w:sz="4" w:space="0" w:color="auto"/>
                    <w:right w:val="single" w:sz="4" w:space="0" w:color="auto"/>
                  </w:tcBorders>
                </w:tcPr>
                <w:p w14:paraId="2D046713" w14:textId="5880224D" w:rsidR="007A0177" w:rsidRPr="008643EF" w:rsidRDefault="0065328D" w:rsidP="007A0177">
                  <w:pPr>
                    <w:keepNext/>
                    <w:keepLines/>
                    <w:rPr>
                      <w:sz w:val="16"/>
                      <w:szCs w:val="16"/>
                    </w:rPr>
                  </w:pPr>
                  <w:ins w:id="111" w:author="Lawrence McKenna" w:date="2020-09-23T16:07:00Z">
                    <w:r>
                      <w:rPr>
                        <w:sz w:val="16"/>
                        <w:szCs w:val="16"/>
                      </w:rPr>
                      <w:t>x</w:t>
                    </w:r>
                  </w:ins>
                </w:p>
              </w:tc>
              <w:tc>
                <w:tcPr>
                  <w:tcW w:w="2880" w:type="dxa"/>
                  <w:tcBorders>
                    <w:left w:val="single" w:sz="4" w:space="0" w:color="auto"/>
                    <w:right w:val="single" w:sz="4" w:space="0" w:color="auto"/>
                  </w:tcBorders>
                </w:tcPr>
                <w:p w14:paraId="1CF31F51" w14:textId="77777777" w:rsidR="007A0177" w:rsidRPr="008643EF" w:rsidRDefault="007A0177" w:rsidP="007A0177">
                  <w:pPr>
                    <w:keepNext/>
                    <w:keepLines/>
                    <w:rPr>
                      <w:sz w:val="16"/>
                      <w:szCs w:val="16"/>
                    </w:rPr>
                  </w:pPr>
                  <w:r>
                    <w:rPr>
                      <w:sz w:val="16"/>
                      <w:szCs w:val="16"/>
                    </w:rPr>
                    <w:t>Food and Nutrition</w:t>
                  </w:r>
                </w:p>
              </w:tc>
              <w:tc>
                <w:tcPr>
                  <w:tcW w:w="288" w:type="dxa"/>
                  <w:tcBorders>
                    <w:top w:val="single" w:sz="4" w:space="0" w:color="auto"/>
                    <w:left w:val="single" w:sz="4" w:space="0" w:color="auto"/>
                    <w:bottom w:val="single" w:sz="4" w:space="0" w:color="auto"/>
                    <w:right w:val="single" w:sz="4" w:space="0" w:color="auto"/>
                  </w:tcBorders>
                </w:tcPr>
                <w:p w14:paraId="360530FB" w14:textId="77777777" w:rsidR="007A0177" w:rsidRPr="008643EF" w:rsidRDefault="007A0177" w:rsidP="007A0177">
                  <w:pPr>
                    <w:keepNext/>
                    <w:keepLines/>
                    <w:rPr>
                      <w:sz w:val="16"/>
                      <w:szCs w:val="16"/>
                    </w:rPr>
                  </w:pPr>
                </w:p>
              </w:tc>
              <w:tc>
                <w:tcPr>
                  <w:tcW w:w="2880" w:type="dxa"/>
                  <w:tcBorders>
                    <w:left w:val="single" w:sz="4" w:space="0" w:color="auto"/>
                  </w:tcBorders>
                </w:tcPr>
                <w:p w14:paraId="0034DCC3" w14:textId="77777777" w:rsidR="007A0177" w:rsidRPr="008643EF" w:rsidRDefault="007A0177" w:rsidP="007A0177">
                  <w:pPr>
                    <w:keepNext/>
                    <w:keepLines/>
                    <w:rPr>
                      <w:sz w:val="16"/>
                      <w:szCs w:val="16"/>
                    </w:rPr>
                  </w:pPr>
                  <w:r>
                    <w:rPr>
                      <w:sz w:val="16"/>
                      <w:szCs w:val="16"/>
                    </w:rPr>
                    <w:t>Nursing</w:t>
                  </w:r>
                </w:p>
              </w:tc>
            </w:tr>
            <w:tr w:rsidR="007A0177" w:rsidRPr="003804C6" w14:paraId="27AB1498" w14:textId="77777777" w:rsidTr="00F30C2B">
              <w:trPr>
                <w:jc w:val="center"/>
              </w:trPr>
              <w:tc>
                <w:tcPr>
                  <w:tcW w:w="288" w:type="dxa"/>
                  <w:tcBorders>
                    <w:top w:val="single" w:sz="4" w:space="0" w:color="auto"/>
                    <w:bottom w:val="single" w:sz="4" w:space="0" w:color="auto"/>
                  </w:tcBorders>
                </w:tcPr>
                <w:p w14:paraId="05B8B392" w14:textId="77777777" w:rsidR="007A0177" w:rsidRPr="003804C6" w:rsidRDefault="007A0177" w:rsidP="007A0177">
                  <w:pPr>
                    <w:keepNext/>
                    <w:keepLines/>
                    <w:rPr>
                      <w:sz w:val="8"/>
                      <w:szCs w:val="10"/>
                    </w:rPr>
                  </w:pPr>
                </w:p>
              </w:tc>
              <w:tc>
                <w:tcPr>
                  <w:tcW w:w="3024" w:type="dxa"/>
                </w:tcPr>
                <w:p w14:paraId="19CD9151"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E4C9E3A" w14:textId="77777777" w:rsidR="007A0177" w:rsidRPr="003804C6" w:rsidRDefault="007A0177" w:rsidP="007A0177">
                  <w:pPr>
                    <w:keepNext/>
                    <w:keepLines/>
                    <w:rPr>
                      <w:sz w:val="8"/>
                      <w:szCs w:val="10"/>
                    </w:rPr>
                  </w:pPr>
                </w:p>
              </w:tc>
              <w:tc>
                <w:tcPr>
                  <w:tcW w:w="2880" w:type="dxa"/>
                </w:tcPr>
                <w:p w14:paraId="5C5F0D28"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5889B8F" w14:textId="77777777" w:rsidR="007A0177" w:rsidRPr="003804C6" w:rsidRDefault="007A0177" w:rsidP="007A0177">
                  <w:pPr>
                    <w:keepNext/>
                    <w:keepLines/>
                    <w:rPr>
                      <w:sz w:val="8"/>
                      <w:szCs w:val="10"/>
                    </w:rPr>
                  </w:pPr>
                </w:p>
              </w:tc>
              <w:tc>
                <w:tcPr>
                  <w:tcW w:w="2880" w:type="dxa"/>
                </w:tcPr>
                <w:p w14:paraId="24C4A999" w14:textId="77777777" w:rsidR="007A0177" w:rsidRPr="003804C6" w:rsidRDefault="007A0177" w:rsidP="007A0177">
                  <w:pPr>
                    <w:keepNext/>
                    <w:keepLines/>
                    <w:rPr>
                      <w:sz w:val="8"/>
                      <w:szCs w:val="10"/>
                    </w:rPr>
                  </w:pPr>
                </w:p>
              </w:tc>
            </w:tr>
            <w:tr w:rsidR="007A0177" w:rsidRPr="008643EF" w14:paraId="207DC2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941E608" w14:textId="1BDD511D" w:rsidR="007A0177" w:rsidRPr="008643EF" w:rsidRDefault="0065328D" w:rsidP="007A0177">
                  <w:pPr>
                    <w:keepNext/>
                    <w:keepLines/>
                    <w:rPr>
                      <w:sz w:val="16"/>
                      <w:szCs w:val="16"/>
                    </w:rPr>
                  </w:pPr>
                  <w:ins w:id="112" w:author="Lawrence McKenna" w:date="2020-09-23T16:07:00Z">
                    <w:r>
                      <w:rPr>
                        <w:sz w:val="16"/>
                        <w:szCs w:val="16"/>
                      </w:rPr>
                      <w:t>x</w:t>
                    </w:r>
                  </w:ins>
                </w:p>
              </w:tc>
              <w:tc>
                <w:tcPr>
                  <w:tcW w:w="3024" w:type="dxa"/>
                  <w:tcBorders>
                    <w:left w:val="single" w:sz="4" w:space="0" w:color="auto"/>
                    <w:right w:val="single" w:sz="4" w:space="0" w:color="auto"/>
                  </w:tcBorders>
                </w:tcPr>
                <w:p w14:paraId="2022A071" w14:textId="77777777" w:rsidR="007A0177" w:rsidRPr="008643EF" w:rsidRDefault="007A0177" w:rsidP="007A0177">
                  <w:pPr>
                    <w:keepNext/>
                    <w:keepLines/>
                    <w:rPr>
                      <w:sz w:val="16"/>
                      <w:szCs w:val="16"/>
                    </w:rPr>
                  </w:pPr>
                  <w:r>
                    <w:rPr>
                      <w:sz w:val="16"/>
                      <w:szCs w:val="16"/>
                    </w:rPr>
                    <w:t>Biology</w:t>
                  </w:r>
                </w:p>
              </w:tc>
              <w:tc>
                <w:tcPr>
                  <w:tcW w:w="288" w:type="dxa"/>
                  <w:tcBorders>
                    <w:top w:val="single" w:sz="4" w:space="0" w:color="auto"/>
                    <w:left w:val="single" w:sz="4" w:space="0" w:color="auto"/>
                    <w:bottom w:val="single" w:sz="4" w:space="0" w:color="auto"/>
                    <w:right w:val="single" w:sz="4" w:space="0" w:color="auto"/>
                  </w:tcBorders>
                </w:tcPr>
                <w:p w14:paraId="6B71D93A" w14:textId="26A724B9" w:rsidR="007A0177" w:rsidRPr="008643EF" w:rsidRDefault="0065328D" w:rsidP="007A0177">
                  <w:pPr>
                    <w:keepNext/>
                    <w:keepLines/>
                    <w:rPr>
                      <w:sz w:val="16"/>
                      <w:szCs w:val="16"/>
                    </w:rPr>
                  </w:pPr>
                  <w:ins w:id="113" w:author="Lawrence McKenna" w:date="2020-09-23T16:07:00Z">
                    <w:r>
                      <w:rPr>
                        <w:sz w:val="16"/>
                        <w:szCs w:val="16"/>
                      </w:rPr>
                      <w:t>x</w:t>
                    </w:r>
                  </w:ins>
                </w:p>
              </w:tc>
              <w:tc>
                <w:tcPr>
                  <w:tcW w:w="2880" w:type="dxa"/>
                  <w:tcBorders>
                    <w:left w:val="single" w:sz="4" w:space="0" w:color="auto"/>
                    <w:right w:val="single" w:sz="4" w:space="0" w:color="auto"/>
                  </w:tcBorders>
                </w:tcPr>
                <w:p w14:paraId="09A77F88" w14:textId="77777777" w:rsidR="007A0177" w:rsidRPr="008643EF" w:rsidRDefault="007A0177" w:rsidP="007A0177">
                  <w:pPr>
                    <w:keepNext/>
                    <w:keepLines/>
                    <w:rPr>
                      <w:sz w:val="16"/>
                      <w:szCs w:val="16"/>
                    </w:rPr>
                  </w:pPr>
                  <w:r>
                    <w:rPr>
                      <w:sz w:val="16"/>
                      <w:szCs w:val="16"/>
                    </w:rPr>
                    <w:t>Geography</w:t>
                  </w:r>
                </w:p>
              </w:tc>
              <w:tc>
                <w:tcPr>
                  <w:tcW w:w="288" w:type="dxa"/>
                  <w:tcBorders>
                    <w:top w:val="single" w:sz="4" w:space="0" w:color="auto"/>
                    <w:left w:val="single" w:sz="4" w:space="0" w:color="auto"/>
                    <w:bottom w:val="single" w:sz="4" w:space="0" w:color="auto"/>
                    <w:right w:val="single" w:sz="4" w:space="0" w:color="auto"/>
                  </w:tcBorders>
                </w:tcPr>
                <w:p w14:paraId="79D448D0" w14:textId="1BFCEC4D" w:rsidR="007A0177" w:rsidRPr="008643EF" w:rsidRDefault="0065328D" w:rsidP="007A0177">
                  <w:pPr>
                    <w:keepNext/>
                    <w:keepLines/>
                    <w:rPr>
                      <w:sz w:val="16"/>
                      <w:szCs w:val="16"/>
                    </w:rPr>
                  </w:pPr>
                  <w:ins w:id="114" w:author="Lawrence McKenna" w:date="2020-09-23T16:08:00Z">
                    <w:r>
                      <w:rPr>
                        <w:sz w:val="16"/>
                        <w:szCs w:val="16"/>
                      </w:rPr>
                      <w:t>x</w:t>
                    </w:r>
                  </w:ins>
                </w:p>
              </w:tc>
              <w:tc>
                <w:tcPr>
                  <w:tcW w:w="2880" w:type="dxa"/>
                  <w:tcBorders>
                    <w:left w:val="single" w:sz="4" w:space="0" w:color="auto"/>
                  </w:tcBorders>
                </w:tcPr>
                <w:p w14:paraId="5FFA4D8B" w14:textId="77777777" w:rsidR="007A0177" w:rsidRPr="008643EF" w:rsidRDefault="007A0177" w:rsidP="007A0177">
                  <w:pPr>
                    <w:keepNext/>
                    <w:keepLines/>
                    <w:rPr>
                      <w:sz w:val="16"/>
                      <w:szCs w:val="16"/>
                    </w:rPr>
                  </w:pPr>
                  <w:r>
                    <w:rPr>
                      <w:sz w:val="16"/>
                      <w:szCs w:val="16"/>
                    </w:rPr>
                    <w:t>Physics and Earth Science</w:t>
                  </w:r>
                </w:p>
              </w:tc>
            </w:tr>
            <w:tr w:rsidR="007A0177" w:rsidRPr="003804C6" w14:paraId="762C5178" w14:textId="77777777" w:rsidTr="00F30C2B">
              <w:trPr>
                <w:jc w:val="center"/>
              </w:trPr>
              <w:tc>
                <w:tcPr>
                  <w:tcW w:w="288" w:type="dxa"/>
                  <w:tcBorders>
                    <w:top w:val="single" w:sz="4" w:space="0" w:color="auto"/>
                    <w:bottom w:val="single" w:sz="4" w:space="0" w:color="auto"/>
                  </w:tcBorders>
                </w:tcPr>
                <w:p w14:paraId="139FB0D8" w14:textId="77777777" w:rsidR="007A0177" w:rsidRPr="003804C6" w:rsidRDefault="007A0177" w:rsidP="007A0177">
                  <w:pPr>
                    <w:keepNext/>
                    <w:keepLines/>
                    <w:rPr>
                      <w:sz w:val="8"/>
                      <w:szCs w:val="10"/>
                    </w:rPr>
                  </w:pPr>
                </w:p>
              </w:tc>
              <w:tc>
                <w:tcPr>
                  <w:tcW w:w="3024" w:type="dxa"/>
                </w:tcPr>
                <w:p w14:paraId="704FFD9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7C0BA16" w14:textId="77777777" w:rsidR="007A0177" w:rsidRPr="003804C6" w:rsidRDefault="007A0177" w:rsidP="007A0177">
                  <w:pPr>
                    <w:keepNext/>
                    <w:keepLines/>
                    <w:rPr>
                      <w:sz w:val="8"/>
                      <w:szCs w:val="10"/>
                    </w:rPr>
                  </w:pPr>
                </w:p>
              </w:tc>
              <w:tc>
                <w:tcPr>
                  <w:tcW w:w="2880" w:type="dxa"/>
                </w:tcPr>
                <w:p w14:paraId="47AFC03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3C6E2991" w14:textId="77777777" w:rsidR="007A0177" w:rsidRPr="003804C6" w:rsidRDefault="007A0177" w:rsidP="007A0177">
                  <w:pPr>
                    <w:keepNext/>
                    <w:keepLines/>
                    <w:rPr>
                      <w:sz w:val="8"/>
                      <w:szCs w:val="10"/>
                    </w:rPr>
                  </w:pPr>
                </w:p>
              </w:tc>
              <w:tc>
                <w:tcPr>
                  <w:tcW w:w="2880" w:type="dxa"/>
                </w:tcPr>
                <w:p w14:paraId="693D77DD" w14:textId="77777777" w:rsidR="007A0177" w:rsidRPr="003804C6" w:rsidRDefault="007A0177" w:rsidP="007A0177">
                  <w:pPr>
                    <w:keepNext/>
                    <w:keepLines/>
                    <w:rPr>
                      <w:sz w:val="8"/>
                      <w:szCs w:val="10"/>
                    </w:rPr>
                  </w:pPr>
                </w:p>
              </w:tc>
            </w:tr>
            <w:tr w:rsidR="007A0177" w:rsidRPr="008643EF" w14:paraId="6E22B432"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D3E4FEC" w14:textId="7205B98D" w:rsidR="007A0177" w:rsidRPr="008643EF" w:rsidRDefault="0065328D" w:rsidP="007A0177">
                  <w:pPr>
                    <w:keepNext/>
                    <w:keepLines/>
                    <w:rPr>
                      <w:sz w:val="16"/>
                      <w:szCs w:val="16"/>
                    </w:rPr>
                  </w:pPr>
                  <w:ins w:id="115" w:author="Lawrence McKenna" w:date="2020-09-23T16:07:00Z">
                    <w:r>
                      <w:rPr>
                        <w:sz w:val="16"/>
                        <w:szCs w:val="16"/>
                      </w:rPr>
                      <w:t>x</w:t>
                    </w:r>
                  </w:ins>
                </w:p>
              </w:tc>
              <w:tc>
                <w:tcPr>
                  <w:tcW w:w="3024" w:type="dxa"/>
                  <w:tcBorders>
                    <w:left w:val="single" w:sz="4" w:space="0" w:color="auto"/>
                    <w:right w:val="single" w:sz="4" w:space="0" w:color="auto"/>
                  </w:tcBorders>
                </w:tcPr>
                <w:p w14:paraId="7A8CD6CA" w14:textId="77777777" w:rsidR="007A0177" w:rsidRPr="008643EF" w:rsidRDefault="007A0177" w:rsidP="007A0177">
                  <w:pPr>
                    <w:keepNext/>
                    <w:keepLines/>
                    <w:rPr>
                      <w:sz w:val="16"/>
                      <w:szCs w:val="16"/>
                    </w:rPr>
                  </w:pPr>
                  <w:r>
                    <w:rPr>
                      <w:sz w:val="16"/>
                      <w:szCs w:val="16"/>
                    </w:rPr>
                    <w:t>Chemistry and Food Science</w:t>
                  </w:r>
                </w:p>
              </w:tc>
              <w:tc>
                <w:tcPr>
                  <w:tcW w:w="288" w:type="dxa"/>
                  <w:tcBorders>
                    <w:top w:val="single" w:sz="4" w:space="0" w:color="auto"/>
                    <w:left w:val="single" w:sz="4" w:space="0" w:color="auto"/>
                    <w:bottom w:val="single" w:sz="4" w:space="0" w:color="auto"/>
                    <w:right w:val="single" w:sz="4" w:space="0" w:color="auto"/>
                  </w:tcBorders>
                </w:tcPr>
                <w:p w14:paraId="0818FD38"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1B70E4F" w14:textId="77777777" w:rsidR="007A0177" w:rsidRPr="008643EF" w:rsidRDefault="007A0177" w:rsidP="007A0177">
                  <w:pPr>
                    <w:keepNext/>
                    <w:keepLines/>
                    <w:rPr>
                      <w:sz w:val="16"/>
                      <w:szCs w:val="16"/>
                    </w:rPr>
                  </w:pPr>
                  <w:r>
                    <w:rPr>
                      <w:sz w:val="16"/>
                      <w:szCs w:val="16"/>
                    </w:rPr>
                    <w:t>Global Studies</w:t>
                  </w:r>
                </w:p>
              </w:tc>
              <w:tc>
                <w:tcPr>
                  <w:tcW w:w="288" w:type="dxa"/>
                  <w:tcBorders>
                    <w:top w:val="single" w:sz="4" w:space="0" w:color="auto"/>
                    <w:left w:val="single" w:sz="4" w:space="0" w:color="auto"/>
                    <w:bottom w:val="single" w:sz="4" w:space="0" w:color="auto"/>
                    <w:right w:val="single" w:sz="4" w:space="0" w:color="auto"/>
                  </w:tcBorders>
                </w:tcPr>
                <w:p w14:paraId="26ACB2AF" w14:textId="77777777" w:rsidR="007A0177" w:rsidRPr="008643EF" w:rsidRDefault="007A0177" w:rsidP="007A0177">
                  <w:pPr>
                    <w:keepNext/>
                    <w:keepLines/>
                    <w:rPr>
                      <w:sz w:val="16"/>
                      <w:szCs w:val="16"/>
                    </w:rPr>
                  </w:pPr>
                </w:p>
              </w:tc>
              <w:tc>
                <w:tcPr>
                  <w:tcW w:w="2880" w:type="dxa"/>
                  <w:tcBorders>
                    <w:left w:val="single" w:sz="4" w:space="0" w:color="auto"/>
                  </w:tcBorders>
                </w:tcPr>
                <w:p w14:paraId="4A4FB013" w14:textId="77777777" w:rsidR="007A0177" w:rsidRPr="008643EF" w:rsidRDefault="007A0177" w:rsidP="007A0177">
                  <w:pPr>
                    <w:keepNext/>
                    <w:keepLines/>
                    <w:rPr>
                      <w:sz w:val="16"/>
                      <w:szCs w:val="16"/>
                    </w:rPr>
                  </w:pPr>
                  <w:r>
                    <w:rPr>
                      <w:sz w:val="16"/>
                      <w:szCs w:val="16"/>
                    </w:rPr>
                    <w:t>Political Science</w:t>
                  </w:r>
                </w:p>
              </w:tc>
            </w:tr>
            <w:tr w:rsidR="007A0177" w:rsidRPr="003804C6" w14:paraId="79AACEFA" w14:textId="77777777" w:rsidTr="00F30C2B">
              <w:trPr>
                <w:trHeight w:val="56"/>
                <w:jc w:val="center"/>
              </w:trPr>
              <w:tc>
                <w:tcPr>
                  <w:tcW w:w="288" w:type="dxa"/>
                  <w:tcBorders>
                    <w:top w:val="single" w:sz="4" w:space="0" w:color="auto"/>
                    <w:bottom w:val="single" w:sz="4" w:space="0" w:color="auto"/>
                  </w:tcBorders>
                </w:tcPr>
                <w:p w14:paraId="4467E690" w14:textId="77777777" w:rsidR="007A0177" w:rsidRPr="003804C6" w:rsidRDefault="007A0177" w:rsidP="007A0177">
                  <w:pPr>
                    <w:keepNext/>
                    <w:keepLines/>
                    <w:rPr>
                      <w:sz w:val="8"/>
                      <w:szCs w:val="10"/>
                    </w:rPr>
                  </w:pPr>
                </w:p>
              </w:tc>
              <w:tc>
                <w:tcPr>
                  <w:tcW w:w="3024" w:type="dxa"/>
                </w:tcPr>
                <w:p w14:paraId="6104FAA7"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710B86E" w14:textId="77777777" w:rsidR="007A0177" w:rsidRPr="003804C6" w:rsidRDefault="007A0177" w:rsidP="007A0177">
                  <w:pPr>
                    <w:keepNext/>
                    <w:keepLines/>
                    <w:rPr>
                      <w:sz w:val="8"/>
                      <w:szCs w:val="10"/>
                    </w:rPr>
                  </w:pPr>
                </w:p>
              </w:tc>
              <w:tc>
                <w:tcPr>
                  <w:tcW w:w="2880" w:type="dxa"/>
                </w:tcPr>
                <w:p w14:paraId="77800CA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6735C4F" w14:textId="77777777" w:rsidR="007A0177" w:rsidRPr="003804C6" w:rsidRDefault="007A0177" w:rsidP="007A0177">
                  <w:pPr>
                    <w:keepNext/>
                    <w:keepLines/>
                    <w:rPr>
                      <w:sz w:val="8"/>
                      <w:szCs w:val="10"/>
                    </w:rPr>
                  </w:pPr>
                </w:p>
              </w:tc>
              <w:tc>
                <w:tcPr>
                  <w:tcW w:w="2880" w:type="dxa"/>
                </w:tcPr>
                <w:p w14:paraId="12A90829" w14:textId="77777777" w:rsidR="007A0177" w:rsidRPr="003804C6" w:rsidRDefault="007A0177" w:rsidP="007A0177">
                  <w:pPr>
                    <w:keepNext/>
                    <w:keepLines/>
                    <w:rPr>
                      <w:sz w:val="8"/>
                      <w:szCs w:val="10"/>
                    </w:rPr>
                  </w:pPr>
                </w:p>
              </w:tc>
            </w:tr>
            <w:tr w:rsidR="007A0177" w:rsidRPr="008643EF" w14:paraId="6226412F"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D354F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4E6F6338" w14:textId="77777777" w:rsidR="007A0177" w:rsidRDefault="007A0177" w:rsidP="007A0177">
                  <w:pPr>
                    <w:keepNext/>
                    <w:keepLines/>
                    <w:rPr>
                      <w:sz w:val="16"/>
                      <w:szCs w:val="16"/>
                    </w:rPr>
                  </w:pPr>
                  <w:r>
                    <w:rPr>
                      <w:sz w:val="16"/>
                      <w:szCs w:val="16"/>
                    </w:rPr>
                    <w:t>Communication Arts</w:t>
                  </w:r>
                </w:p>
              </w:tc>
              <w:tc>
                <w:tcPr>
                  <w:tcW w:w="288" w:type="dxa"/>
                  <w:tcBorders>
                    <w:top w:val="single" w:sz="4" w:space="0" w:color="auto"/>
                    <w:left w:val="single" w:sz="4" w:space="0" w:color="auto"/>
                    <w:bottom w:val="single" w:sz="4" w:space="0" w:color="auto"/>
                    <w:right w:val="single" w:sz="4" w:space="0" w:color="auto"/>
                  </w:tcBorders>
                </w:tcPr>
                <w:p w14:paraId="223E2CDE"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64C0C1A" w14:textId="77777777" w:rsidR="007A0177" w:rsidRPr="008643EF" w:rsidRDefault="007A0177" w:rsidP="007A0177">
                  <w:pPr>
                    <w:keepNext/>
                    <w:keepLines/>
                    <w:rPr>
                      <w:sz w:val="16"/>
                      <w:szCs w:val="16"/>
                    </w:rPr>
                  </w:pPr>
                  <w:r>
                    <w:rPr>
                      <w:sz w:val="16"/>
                      <w:szCs w:val="16"/>
                    </w:rPr>
                    <w:t>History</w:t>
                  </w:r>
                </w:p>
              </w:tc>
              <w:tc>
                <w:tcPr>
                  <w:tcW w:w="288" w:type="dxa"/>
                  <w:tcBorders>
                    <w:top w:val="single" w:sz="4" w:space="0" w:color="auto"/>
                    <w:left w:val="single" w:sz="4" w:space="0" w:color="auto"/>
                    <w:bottom w:val="single" w:sz="4" w:space="0" w:color="auto"/>
                    <w:right w:val="single" w:sz="4" w:space="0" w:color="auto"/>
                  </w:tcBorders>
                </w:tcPr>
                <w:p w14:paraId="6E7917E9" w14:textId="77777777" w:rsidR="007A0177" w:rsidRPr="008643EF" w:rsidRDefault="007A0177" w:rsidP="007A0177">
                  <w:pPr>
                    <w:keepNext/>
                    <w:keepLines/>
                    <w:rPr>
                      <w:sz w:val="16"/>
                      <w:szCs w:val="16"/>
                    </w:rPr>
                  </w:pPr>
                </w:p>
              </w:tc>
              <w:tc>
                <w:tcPr>
                  <w:tcW w:w="2880" w:type="dxa"/>
                  <w:tcBorders>
                    <w:left w:val="single" w:sz="4" w:space="0" w:color="auto"/>
                  </w:tcBorders>
                </w:tcPr>
                <w:p w14:paraId="36973703" w14:textId="77777777" w:rsidR="007A0177" w:rsidRPr="008643EF" w:rsidRDefault="007A0177" w:rsidP="007A0177">
                  <w:pPr>
                    <w:keepNext/>
                    <w:keepLines/>
                    <w:rPr>
                      <w:sz w:val="16"/>
                      <w:szCs w:val="16"/>
                    </w:rPr>
                  </w:pPr>
                  <w:r>
                    <w:rPr>
                      <w:sz w:val="16"/>
                      <w:szCs w:val="16"/>
                    </w:rPr>
                    <w:t>Psychology and Philosophy</w:t>
                  </w:r>
                </w:p>
              </w:tc>
            </w:tr>
            <w:tr w:rsidR="007A0177" w:rsidRPr="003804C6" w14:paraId="4BF16600" w14:textId="77777777" w:rsidTr="00F30C2B">
              <w:trPr>
                <w:jc w:val="center"/>
              </w:trPr>
              <w:tc>
                <w:tcPr>
                  <w:tcW w:w="288" w:type="dxa"/>
                  <w:tcBorders>
                    <w:top w:val="single" w:sz="4" w:space="0" w:color="auto"/>
                    <w:bottom w:val="single" w:sz="4" w:space="0" w:color="auto"/>
                  </w:tcBorders>
                </w:tcPr>
                <w:p w14:paraId="709F92C5" w14:textId="77777777" w:rsidR="007A0177" w:rsidRPr="003804C6" w:rsidRDefault="007A0177" w:rsidP="007A0177">
                  <w:pPr>
                    <w:keepNext/>
                    <w:keepLines/>
                    <w:rPr>
                      <w:sz w:val="8"/>
                      <w:szCs w:val="10"/>
                    </w:rPr>
                  </w:pPr>
                </w:p>
              </w:tc>
              <w:tc>
                <w:tcPr>
                  <w:tcW w:w="3024" w:type="dxa"/>
                </w:tcPr>
                <w:p w14:paraId="34CE8295"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1746112" w14:textId="77777777" w:rsidR="007A0177" w:rsidRPr="003804C6" w:rsidRDefault="007A0177" w:rsidP="007A0177">
                  <w:pPr>
                    <w:keepNext/>
                    <w:keepLines/>
                    <w:rPr>
                      <w:sz w:val="8"/>
                      <w:szCs w:val="10"/>
                    </w:rPr>
                  </w:pPr>
                </w:p>
              </w:tc>
              <w:tc>
                <w:tcPr>
                  <w:tcW w:w="2880" w:type="dxa"/>
                </w:tcPr>
                <w:p w14:paraId="18BCF2AB"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3B638CE" w14:textId="77777777" w:rsidR="007A0177" w:rsidRPr="003804C6" w:rsidRDefault="007A0177" w:rsidP="007A0177">
                  <w:pPr>
                    <w:keepNext/>
                    <w:keepLines/>
                    <w:rPr>
                      <w:sz w:val="8"/>
                      <w:szCs w:val="10"/>
                    </w:rPr>
                  </w:pPr>
                </w:p>
              </w:tc>
              <w:tc>
                <w:tcPr>
                  <w:tcW w:w="2880" w:type="dxa"/>
                </w:tcPr>
                <w:p w14:paraId="20ADF088" w14:textId="77777777" w:rsidR="007A0177" w:rsidRPr="003804C6" w:rsidRDefault="007A0177" w:rsidP="007A0177">
                  <w:pPr>
                    <w:keepNext/>
                    <w:keepLines/>
                    <w:rPr>
                      <w:sz w:val="8"/>
                      <w:szCs w:val="10"/>
                    </w:rPr>
                  </w:pPr>
                </w:p>
              </w:tc>
            </w:tr>
            <w:tr w:rsidR="007A0177" w:rsidRPr="008643EF" w14:paraId="450D21F5"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06E2EA9D" w14:textId="02219099" w:rsidR="007A0177" w:rsidRPr="008643EF" w:rsidRDefault="0065328D" w:rsidP="007A0177">
                  <w:pPr>
                    <w:keepNext/>
                    <w:keepLines/>
                    <w:rPr>
                      <w:sz w:val="16"/>
                      <w:szCs w:val="16"/>
                    </w:rPr>
                  </w:pPr>
                  <w:ins w:id="116" w:author="Lawrence McKenna" w:date="2020-09-23T16:07:00Z">
                    <w:r>
                      <w:rPr>
                        <w:sz w:val="16"/>
                        <w:szCs w:val="16"/>
                      </w:rPr>
                      <w:t>x</w:t>
                    </w:r>
                  </w:ins>
                </w:p>
              </w:tc>
              <w:tc>
                <w:tcPr>
                  <w:tcW w:w="3024" w:type="dxa"/>
                  <w:tcBorders>
                    <w:left w:val="single" w:sz="4" w:space="0" w:color="auto"/>
                    <w:right w:val="single" w:sz="4" w:space="0" w:color="auto"/>
                  </w:tcBorders>
                </w:tcPr>
                <w:p w14:paraId="4A4F4FFE" w14:textId="77777777" w:rsidR="007A0177" w:rsidRDefault="007A0177" w:rsidP="007A0177">
                  <w:pPr>
                    <w:keepNext/>
                    <w:keepLines/>
                    <w:rPr>
                      <w:sz w:val="16"/>
                      <w:szCs w:val="16"/>
                    </w:rPr>
                  </w:pPr>
                  <w:r>
                    <w:rPr>
                      <w:sz w:val="16"/>
                      <w:szCs w:val="16"/>
                    </w:rPr>
                    <w:t>Computer Science</w:t>
                  </w:r>
                </w:p>
              </w:tc>
              <w:tc>
                <w:tcPr>
                  <w:tcW w:w="288" w:type="dxa"/>
                  <w:tcBorders>
                    <w:top w:val="single" w:sz="4" w:space="0" w:color="auto"/>
                    <w:left w:val="single" w:sz="4" w:space="0" w:color="auto"/>
                    <w:bottom w:val="single" w:sz="4" w:space="0" w:color="auto"/>
                    <w:right w:val="single" w:sz="4" w:space="0" w:color="auto"/>
                  </w:tcBorders>
                </w:tcPr>
                <w:p w14:paraId="5FBC9DA3"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61F8524D" w14:textId="77777777" w:rsidR="007A0177" w:rsidRPr="008643EF" w:rsidRDefault="007A0177" w:rsidP="007A0177">
                  <w:pPr>
                    <w:keepNext/>
                    <w:keepLines/>
                    <w:rPr>
                      <w:sz w:val="16"/>
                      <w:szCs w:val="16"/>
                    </w:rPr>
                  </w:pPr>
                  <w:r>
                    <w:rPr>
                      <w:sz w:val="16"/>
                      <w:szCs w:val="16"/>
                    </w:rPr>
                    <w:t>Management and Business &amp; IT</w:t>
                  </w:r>
                </w:p>
              </w:tc>
              <w:tc>
                <w:tcPr>
                  <w:tcW w:w="288" w:type="dxa"/>
                  <w:tcBorders>
                    <w:top w:val="single" w:sz="4" w:space="0" w:color="auto"/>
                    <w:left w:val="single" w:sz="4" w:space="0" w:color="auto"/>
                    <w:bottom w:val="single" w:sz="4" w:space="0" w:color="auto"/>
                    <w:right w:val="single" w:sz="4" w:space="0" w:color="auto"/>
                  </w:tcBorders>
                </w:tcPr>
                <w:p w14:paraId="0E7A36E2" w14:textId="77777777" w:rsidR="007A0177" w:rsidRPr="008643EF" w:rsidRDefault="007A0177" w:rsidP="007A0177">
                  <w:pPr>
                    <w:keepNext/>
                    <w:keepLines/>
                    <w:rPr>
                      <w:sz w:val="16"/>
                      <w:szCs w:val="16"/>
                    </w:rPr>
                  </w:pPr>
                </w:p>
              </w:tc>
              <w:tc>
                <w:tcPr>
                  <w:tcW w:w="2880" w:type="dxa"/>
                  <w:tcBorders>
                    <w:left w:val="single" w:sz="4" w:space="0" w:color="auto"/>
                  </w:tcBorders>
                </w:tcPr>
                <w:p w14:paraId="01982697" w14:textId="77777777" w:rsidR="007A0177" w:rsidRPr="008643EF" w:rsidRDefault="007A0177" w:rsidP="007A0177">
                  <w:pPr>
                    <w:keepNext/>
                    <w:keepLines/>
                    <w:rPr>
                      <w:sz w:val="16"/>
                      <w:szCs w:val="16"/>
                    </w:rPr>
                  </w:pPr>
                  <w:r>
                    <w:rPr>
                      <w:sz w:val="16"/>
                      <w:szCs w:val="16"/>
                    </w:rPr>
                    <w:t>Sociology</w:t>
                  </w:r>
                </w:p>
              </w:tc>
            </w:tr>
            <w:tr w:rsidR="007A0177" w:rsidRPr="003804C6" w14:paraId="26F19531" w14:textId="77777777" w:rsidTr="00F30C2B">
              <w:trPr>
                <w:jc w:val="center"/>
              </w:trPr>
              <w:tc>
                <w:tcPr>
                  <w:tcW w:w="288" w:type="dxa"/>
                  <w:tcBorders>
                    <w:top w:val="single" w:sz="4" w:space="0" w:color="auto"/>
                    <w:bottom w:val="single" w:sz="4" w:space="0" w:color="auto"/>
                  </w:tcBorders>
                </w:tcPr>
                <w:p w14:paraId="23DC8933" w14:textId="77777777" w:rsidR="007A0177" w:rsidRPr="003804C6" w:rsidRDefault="007A0177" w:rsidP="007A0177">
                  <w:pPr>
                    <w:keepNext/>
                    <w:keepLines/>
                    <w:rPr>
                      <w:sz w:val="8"/>
                      <w:szCs w:val="10"/>
                    </w:rPr>
                  </w:pPr>
                </w:p>
              </w:tc>
              <w:tc>
                <w:tcPr>
                  <w:tcW w:w="3024" w:type="dxa"/>
                </w:tcPr>
                <w:p w14:paraId="5E883C9F"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B8A8A76" w14:textId="77777777" w:rsidR="007A0177" w:rsidRPr="003804C6" w:rsidRDefault="007A0177" w:rsidP="007A0177">
                  <w:pPr>
                    <w:keepNext/>
                    <w:keepLines/>
                    <w:rPr>
                      <w:sz w:val="8"/>
                      <w:szCs w:val="10"/>
                    </w:rPr>
                  </w:pPr>
                </w:p>
              </w:tc>
              <w:tc>
                <w:tcPr>
                  <w:tcW w:w="2880" w:type="dxa"/>
                </w:tcPr>
                <w:p w14:paraId="7CEE9D84"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691DCA2F" w14:textId="77777777" w:rsidR="007A0177" w:rsidRPr="003804C6" w:rsidRDefault="007A0177" w:rsidP="007A0177">
                  <w:pPr>
                    <w:keepNext/>
                    <w:keepLines/>
                    <w:rPr>
                      <w:sz w:val="8"/>
                      <w:szCs w:val="10"/>
                    </w:rPr>
                  </w:pPr>
                </w:p>
              </w:tc>
              <w:tc>
                <w:tcPr>
                  <w:tcW w:w="2880" w:type="dxa"/>
                </w:tcPr>
                <w:p w14:paraId="36E26962" w14:textId="77777777" w:rsidR="007A0177" w:rsidRPr="003804C6" w:rsidRDefault="007A0177" w:rsidP="007A0177">
                  <w:pPr>
                    <w:keepNext/>
                    <w:keepLines/>
                    <w:rPr>
                      <w:sz w:val="8"/>
                      <w:szCs w:val="10"/>
                    </w:rPr>
                  </w:pPr>
                </w:p>
              </w:tc>
            </w:tr>
            <w:tr w:rsidR="007A0177" w:rsidRPr="008643EF" w14:paraId="2275B897"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CF5424F"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07FD8B72" w14:textId="77777777" w:rsidR="007A0177" w:rsidRDefault="007A0177" w:rsidP="007A0177">
                  <w:pPr>
                    <w:keepNext/>
                    <w:keepLines/>
                    <w:rPr>
                      <w:sz w:val="16"/>
                      <w:szCs w:val="16"/>
                    </w:rPr>
                  </w:pPr>
                  <w:r>
                    <w:rPr>
                      <w:sz w:val="16"/>
                      <w:szCs w:val="16"/>
                    </w:rPr>
                    <w:t>Education</w:t>
                  </w:r>
                </w:p>
              </w:tc>
              <w:tc>
                <w:tcPr>
                  <w:tcW w:w="288" w:type="dxa"/>
                  <w:tcBorders>
                    <w:top w:val="single" w:sz="4" w:space="0" w:color="auto"/>
                    <w:left w:val="single" w:sz="4" w:space="0" w:color="auto"/>
                    <w:bottom w:val="single" w:sz="4" w:space="0" w:color="auto"/>
                    <w:right w:val="single" w:sz="4" w:space="0" w:color="auto"/>
                  </w:tcBorders>
                </w:tcPr>
                <w:p w14:paraId="24DB577A"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0DB7AC9B" w14:textId="77777777" w:rsidR="007A0177" w:rsidRPr="008643EF" w:rsidRDefault="007A0177" w:rsidP="007A0177">
                  <w:pPr>
                    <w:keepNext/>
                    <w:keepLines/>
                    <w:rPr>
                      <w:sz w:val="16"/>
                      <w:szCs w:val="16"/>
                    </w:rPr>
                  </w:pPr>
                  <w:r>
                    <w:rPr>
                      <w:sz w:val="16"/>
                      <w:szCs w:val="16"/>
                    </w:rPr>
                    <w:t>Marketing</w:t>
                  </w:r>
                </w:p>
              </w:tc>
              <w:tc>
                <w:tcPr>
                  <w:tcW w:w="288" w:type="dxa"/>
                  <w:tcBorders>
                    <w:top w:val="single" w:sz="4" w:space="0" w:color="auto"/>
                    <w:left w:val="single" w:sz="4" w:space="0" w:color="auto"/>
                    <w:bottom w:val="single" w:sz="4" w:space="0" w:color="auto"/>
                    <w:right w:val="single" w:sz="4" w:space="0" w:color="auto"/>
                  </w:tcBorders>
                </w:tcPr>
                <w:p w14:paraId="5A655C25" w14:textId="77777777" w:rsidR="007A0177" w:rsidRPr="008643EF" w:rsidRDefault="007A0177" w:rsidP="007A0177">
                  <w:pPr>
                    <w:keepNext/>
                    <w:keepLines/>
                    <w:rPr>
                      <w:sz w:val="16"/>
                      <w:szCs w:val="16"/>
                    </w:rPr>
                  </w:pPr>
                </w:p>
              </w:tc>
              <w:tc>
                <w:tcPr>
                  <w:tcW w:w="2880" w:type="dxa"/>
                  <w:tcBorders>
                    <w:left w:val="single" w:sz="4" w:space="0" w:color="auto"/>
                  </w:tcBorders>
                </w:tcPr>
                <w:p w14:paraId="7D8CED3A" w14:textId="77777777" w:rsidR="007A0177" w:rsidRPr="008643EF" w:rsidRDefault="007A0177" w:rsidP="007A0177">
                  <w:pPr>
                    <w:keepNext/>
                    <w:keepLines/>
                    <w:rPr>
                      <w:sz w:val="16"/>
                      <w:szCs w:val="16"/>
                    </w:rPr>
                  </w:pPr>
                  <w:r>
                    <w:rPr>
                      <w:sz w:val="16"/>
                      <w:szCs w:val="16"/>
                    </w:rPr>
                    <w:t>World Languages</w:t>
                  </w:r>
                </w:p>
              </w:tc>
            </w:tr>
            <w:tr w:rsidR="007A0177" w:rsidRPr="008643EF" w14:paraId="1A396F8C" w14:textId="77777777" w:rsidTr="00F30C2B">
              <w:trPr>
                <w:trHeight w:val="72"/>
                <w:jc w:val="center"/>
              </w:trPr>
              <w:tc>
                <w:tcPr>
                  <w:tcW w:w="288" w:type="dxa"/>
                  <w:tcBorders>
                    <w:top w:val="single" w:sz="4" w:space="0" w:color="auto"/>
                    <w:bottom w:val="single" w:sz="4" w:space="0" w:color="auto"/>
                  </w:tcBorders>
                </w:tcPr>
                <w:p w14:paraId="19374FB3" w14:textId="77777777" w:rsidR="007A0177" w:rsidRPr="00977045" w:rsidRDefault="007A0177" w:rsidP="007A0177">
                  <w:pPr>
                    <w:keepNext/>
                    <w:keepLines/>
                    <w:rPr>
                      <w:sz w:val="8"/>
                      <w:szCs w:val="8"/>
                    </w:rPr>
                  </w:pPr>
                </w:p>
              </w:tc>
              <w:tc>
                <w:tcPr>
                  <w:tcW w:w="3024" w:type="dxa"/>
                  <w:tcBorders>
                    <w:left w:val="nil"/>
                  </w:tcBorders>
                </w:tcPr>
                <w:p w14:paraId="79F94D81" w14:textId="77777777" w:rsidR="007A0177" w:rsidRPr="00977045" w:rsidRDefault="007A0177" w:rsidP="007A0177">
                  <w:pPr>
                    <w:keepNext/>
                    <w:keepLines/>
                    <w:rPr>
                      <w:sz w:val="8"/>
                      <w:szCs w:val="8"/>
                    </w:rPr>
                  </w:pPr>
                </w:p>
              </w:tc>
              <w:tc>
                <w:tcPr>
                  <w:tcW w:w="288" w:type="dxa"/>
                  <w:tcBorders>
                    <w:top w:val="single" w:sz="4" w:space="0" w:color="auto"/>
                  </w:tcBorders>
                </w:tcPr>
                <w:p w14:paraId="6C1F5901" w14:textId="77777777" w:rsidR="007A0177" w:rsidRPr="00977045" w:rsidRDefault="007A0177" w:rsidP="007A0177">
                  <w:pPr>
                    <w:keepNext/>
                    <w:keepLines/>
                    <w:rPr>
                      <w:sz w:val="8"/>
                      <w:szCs w:val="8"/>
                    </w:rPr>
                  </w:pPr>
                </w:p>
              </w:tc>
              <w:tc>
                <w:tcPr>
                  <w:tcW w:w="2880" w:type="dxa"/>
                  <w:tcBorders>
                    <w:left w:val="nil"/>
                  </w:tcBorders>
                </w:tcPr>
                <w:p w14:paraId="09A6610B" w14:textId="77777777" w:rsidR="007A0177" w:rsidRPr="00977045" w:rsidRDefault="007A0177" w:rsidP="007A0177">
                  <w:pPr>
                    <w:keepNext/>
                    <w:keepLines/>
                    <w:rPr>
                      <w:sz w:val="8"/>
                      <w:szCs w:val="8"/>
                    </w:rPr>
                  </w:pPr>
                </w:p>
              </w:tc>
              <w:tc>
                <w:tcPr>
                  <w:tcW w:w="288" w:type="dxa"/>
                  <w:tcBorders>
                    <w:top w:val="single" w:sz="4" w:space="0" w:color="auto"/>
                  </w:tcBorders>
                </w:tcPr>
                <w:p w14:paraId="4EE5A934" w14:textId="77777777" w:rsidR="007A0177" w:rsidRPr="00977045" w:rsidRDefault="007A0177" w:rsidP="007A0177">
                  <w:pPr>
                    <w:keepNext/>
                    <w:keepLines/>
                    <w:rPr>
                      <w:sz w:val="8"/>
                      <w:szCs w:val="8"/>
                    </w:rPr>
                  </w:pPr>
                </w:p>
              </w:tc>
              <w:tc>
                <w:tcPr>
                  <w:tcW w:w="2880" w:type="dxa"/>
                  <w:tcBorders>
                    <w:left w:val="nil"/>
                  </w:tcBorders>
                </w:tcPr>
                <w:p w14:paraId="5B99114C" w14:textId="77777777" w:rsidR="007A0177" w:rsidRPr="00977045" w:rsidRDefault="007A0177" w:rsidP="007A0177">
                  <w:pPr>
                    <w:keepNext/>
                    <w:keepLines/>
                    <w:rPr>
                      <w:sz w:val="8"/>
                      <w:szCs w:val="8"/>
                    </w:rPr>
                  </w:pPr>
                </w:p>
              </w:tc>
            </w:tr>
            <w:tr w:rsidR="007A0177" w:rsidRPr="008643EF" w14:paraId="4D2954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7906A8" w14:textId="77777777" w:rsidR="007A0177" w:rsidRPr="008643EF" w:rsidRDefault="007A0177" w:rsidP="007A0177">
                  <w:pPr>
                    <w:keepNext/>
                    <w:keepLines/>
                    <w:rPr>
                      <w:sz w:val="16"/>
                      <w:szCs w:val="16"/>
                    </w:rPr>
                  </w:pPr>
                </w:p>
              </w:tc>
              <w:tc>
                <w:tcPr>
                  <w:tcW w:w="3024" w:type="dxa"/>
                  <w:tcBorders>
                    <w:left w:val="single" w:sz="4" w:space="0" w:color="auto"/>
                  </w:tcBorders>
                </w:tcPr>
                <w:p w14:paraId="460128BB" w14:textId="77777777" w:rsidR="007A0177" w:rsidRDefault="007A0177" w:rsidP="007A0177">
                  <w:pPr>
                    <w:keepNext/>
                    <w:keepLines/>
                    <w:rPr>
                      <w:sz w:val="16"/>
                      <w:szCs w:val="16"/>
                    </w:rPr>
                  </w:pPr>
                  <w:r>
                    <w:rPr>
                      <w:sz w:val="16"/>
                      <w:szCs w:val="16"/>
                    </w:rPr>
                    <w:t>English</w:t>
                  </w:r>
                </w:p>
              </w:tc>
              <w:tc>
                <w:tcPr>
                  <w:tcW w:w="288" w:type="dxa"/>
                </w:tcPr>
                <w:p w14:paraId="358475A3" w14:textId="77777777" w:rsidR="007A0177" w:rsidRPr="008643EF" w:rsidRDefault="007A0177" w:rsidP="007A0177">
                  <w:pPr>
                    <w:keepNext/>
                    <w:keepLines/>
                    <w:rPr>
                      <w:sz w:val="16"/>
                      <w:szCs w:val="16"/>
                    </w:rPr>
                  </w:pPr>
                </w:p>
              </w:tc>
              <w:tc>
                <w:tcPr>
                  <w:tcW w:w="2880" w:type="dxa"/>
                  <w:tcBorders>
                    <w:left w:val="nil"/>
                  </w:tcBorders>
                </w:tcPr>
                <w:p w14:paraId="35A1B0AD" w14:textId="77777777" w:rsidR="007A0177" w:rsidRDefault="007A0177" w:rsidP="007A0177">
                  <w:pPr>
                    <w:keepNext/>
                    <w:keepLines/>
                    <w:rPr>
                      <w:sz w:val="16"/>
                      <w:szCs w:val="16"/>
                    </w:rPr>
                  </w:pPr>
                </w:p>
              </w:tc>
              <w:tc>
                <w:tcPr>
                  <w:tcW w:w="288" w:type="dxa"/>
                </w:tcPr>
                <w:p w14:paraId="1703BB1C" w14:textId="77777777" w:rsidR="007A0177" w:rsidRPr="008643EF" w:rsidRDefault="007A0177" w:rsidP="007A0177">
                  <w:pPr>
                    <w:keepNext/>
                    <w:keepLines/>
                    <w:rPr>
                      <w:sz w:val="16"/>
                      <w:szCs w:val="16"/>
                    </w:rPr>
                  </w:pPr>
                </w:p>
              </w:tc>
              <w:tc>
                <w:tcPr>
                  <w:tcW w:w="2880" w:type="dxa"/>
                  <w:tcBorders>
                    <w:left w:val="nil"/>
                  </w:tcBorders>
                </w:tcPr>
                <w:p w14:paraId="052DE7FC" w14:textId="77777777" w:rsidR="007A0177" w:rsidRDefault="007A0177" w:rsidP="007A0177">
                  <w:pPr>
                    <w:keepNext/>
                    <w:keepLines/>
                    <w:rPr>
                      <w:sz w:val="16"/>
                      <w:szCs w:val="16"/>
                    </w:rPr>
                  </w:pPr>
                </w:p>
              </w:tc>
            </w:tr>
          </w:tbl>
          <w:p w14:paraId="459FC900" w14:textId="77777777" w:rsidR="007A0177" w:rsidRDefault="007A0177" w:rsidP="007A0177">
            <w:r>
              <w:rPr>
                <w:sz w:val="2"/>
                <w:szCs w:val="2"/>
              </w:rPr>
              <w:br/>
            </w:r>
            <w:r>
              <w:rPr>
                <w:sz w:val="2"/>
                <w:szCs w:val="2"/>
              </w:rPr>
              <w:br/>
            </w:r>
            <w:r>
              <w:rPr>
                <w:sz w:val="2"/>
                <w:szCs w:val="2"/>
              </w:rPr>
              <w:br/>
            </w:r>
          </w:p>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7828"/>
            </w:tblGrid>
            <w:tr w:rsidR="007A0177" w14:paraId="76D7288B" w14:textId="77777777" w:rsidTr="00F30C2B">
              <w:tc>
                <w:tcPr>
                  <w:tcW w:w="2312" w:type="dxa"/>
                  <w:tcBorders>
                    <w:top w:val="nil"/>
                  </w:tcBorders>
                </w:tcPr>
                <w:p w14:paraId="1DEEE729" w14:textId="77777777" w:rsidR="007A0177" w:rsidRDefault="007A0177" w:rsidP="007A0177">
                  <w:r>
                    <w:t>Date(s) of Notification*:</w:t>
                  </w:r>
                </w:p>
              </w:tc>
              <w:tc>
                <w:tcPr>
                  <w:tcW w:w="7828" w:type="dxa"/>
                  <w:tcBorders>
                    <w:top w:val="nil"/>
                    <w:bottom w:val="single" w:sz="4" w:space="0" w:color="auto"/>
                    <w:right w:val="nil"/>
                  </w:tcBorders>
                </w:tcPr>
                <w:p w14:paraId="7126C16B" w14:textId="77777777" w:rsidR="007A0177" w:rsidRDefault="007A0177" w:rsidP="007A0177"/>
              </w:tc>
            </w:tr>
          </w:tbl>
          <w:p w14:paraId="172F1922" w14:textId="709857B1" w:rsidR="007A0177" w:rsidRDefault="007A0177" w:rsidP="007A0177">
            <w:pPr>
              <w:spacing w:before="120"/>
            </w:pPr>
            <w:r w:rsidRPr="002831A6">
              <w:rPr>
                <w:i/>
                <w:sz w:val="16"/>
                <w:szCs w:val="16"/>
              </w:rPr>
              <w:t xml:space="preserve">* </w:t>
            </w:r>
            <w:r>
              <w:rPr>
                <w:i/>
                <w:sz w:val="16"/>
                <w:szCs w:val="16"/>
              </w:rPr>
              <w:t xml:space="preserve"> Dates of notification will be listed in the Log Acknowledgements section of Blackboard. Subcommittee chairs will transfer those dates here.</w:t>
            </w:r>
          </w:p>
        </w:tc>
      </w:tr>
    </w:tbl>
    <w:p w14:paraId="6D073419" w14:textId="65780653" w:rsidR="003302DE" w:rsidRDefault="003302DE">
      <w:pPr>
        <w:rPr>
          <w:sz w:val="18"/>
          <w:szCs w:val="18"/>
        </w:rPr>
      </w:pPr>
    </w:p>
    <w:p w14:paraId="3DD3E775" w14:textId="77777777" w:rsidR="00F656DE" w:rsidRDefault="00F656DE" w:rsidP="00F656DE">
      <w:pPr>
        <w:rPr>
          <w:sz w:val="18"/>
          <w:szCs w:val="18"/>
        </w:rPr>
      </w:pPr>
    </w:p>
    <w:tbl>
      <w:tblPr>
        <w:tblStyle w:val="7"/>
        <w:tblW w:w="9000" w:type="dxa"/>
        <w:jc w:val="center"/>
        <w:tblLayout w:type="fixed"/>
        <w:tblLook w:val="0000" w:firstRow="0" w:lastRow="0" w:firstColumn="0" w:lastColumn="0" w:noHBand="0" w:noVBand="0"/>
      </w:tblPr>
      <w:tblGrid>
        <w:gridCol w:w="4320"/>
        <w:gridCol w:w="360"/>
        <w:gridCol w:w="4320"/>
      </w:tblGrid>
      <w:tr w:rsidR="00F656DE" w14:paraId="002324D4" w14:textId="77777777" w:rsidTr="001E68FA">
        <w:trPr>
          <w:jc w:val="center"/>
        </w:trPr>
        <w:tc>
          <w:tcPr>
            <w:tcW w:w="4320" w:type="dxa"/>
            <w:tcBorders>
              <w:bottom w:val="single" w:sz="4" w:space="0" w:color="000000"/>
            </w:tcBorders>
            <w:vAlign w:val="center"/>
          </w:tcPr>
          <w:p w14:paraId="0563500B" w14:textId="77777777" w:rsidR="00F656DE" w:rsidRDefault="00F656DE" w:rsidP="001E68FA">
            <w:pPr>
              <w:jc w:val="center"/>
            </w:pPr>
          </w:p>
          <w:p w14:paraId="4E0275FC" w14:textId="77777777" w:rsidR="00F656DE" w:rsidRDefault="00F656DE" w:rsidP="001E68FA">
            <w:pPr>
              <w:jc w:val="center"/>
            </w:pPr>
          </w:p>
        </w:tc>
        <w:tc>
          <w:tcPr>
            <w:tcW w:w="360" w:type="dxa"/>
          </w:tcPr>
          <w:p w14:paraId="4F752308" w14:textId="77777777" w:rsidR="00F656DE" w:rsidRDefault="00F656DE" w:rsidP="001E68FA">
            <w:pPr>
              <w:jc w:val="center"/>
            </w:pPr>
          </w:p>
        </w:tc>
        <w:tc>
          <w:tcPr>
            <w:tcW w:w="4320" w:type="dxa"/>
            <w:tcBorders>
              <w:bottom w:val="single" w:sz="4" w:space="0" w:color="000000"/>
            </w:tcBorders>
            <w:vAlign w:val="center"/>
          </w:tcPr>
          <w:p w14:paraId="5BCDC59E" w14:textId="77777777" w:rsidR="00F656DE" w:rsidRDefault="00F656DE" w:rsidP="001E68FA">
            <w:pPr>
              <w:jc w:val="center"/>
            </w:pPr>
            <w:bookmarkStart w:id="117" w:name="gjdgxs" w:colFirst="0" w:colLast="0"/>
            <w:bookmarkEnd w:id="117"/>
          </w:p>
        </w:tc>
      </w:tr>
      <w:tr w:rsidR="00F656DE" w14:paraId="1590E0AA" w14:textId="77777777" w:rsidTr="00E14E00">
        <w:trPr>
          <w:trHeight w:val="323"/>
          <w:jc w:val="center"/>
        </w:trPr>
        <w:tc>
          <w:tcPr>
            <w:tcW w:w="4320" w:type="dxa"/>
            <w:tcBorders>
              <w:top w:val="single" w:sz="4" w:space="0" w:color="000000"/>
            </w:tcBorders>
          </w:tcPr>
          <w:p w14:paraId="5F48981B" w14:textId="48978015" w:rsidR="00F656DE" w:rsidRDefault="005B6FA6">
            <w:pPr>
              <w:jc w:val="center"/>
              <w:rPr>
                <w:sz w:val="16"/>
                <w:szCs w:val="16"/>
              </w:rPr>
            </w:pPr>
            <w:r>
              <w:rPr>
                <w:sz w:val="16"/>
                <w:szCs w:val="16"/>
              </w:rPr>
              <w:t>Typed Name of Person Submitting the Log</w:t>
            </w:r>
          </w:p>
        </w:tc>
        <w:tc>
          <w:tcPr>
            <w:tcW w:w="360" w:type="dxa"/>
          </w:tcPr>
          <w:p w14:paraId="7F001B66" w14:textId="77777777" w:rsidR="00F656DE" w:rsidRDefault="00F656DE">
            <w:pPr>
              <w:jc w:val="center"/>
              <w:rPr>
                <w:sz w:val="16"/>
                <w:szCs w:val="16"/>
              </w:rPr>
            </w:pPr>
          </w:p>
        </w:tc>
        <w:tc>
          <w:tcPr>
            <w:tcW w:w="4320" w:type="dxa"/>
            <w:tcBorders>
              <w:top w:val="single" w:sz="4" w:space="0" w:color="000000"/>
            </w:tcBorders>
          </w:tcPr>
          <w:p w14:paraId="42280D3E" w14:textId="77198EFA" w:rsidR="00F656DE" w:rsidRDefault="005B6FA6">
            <w:pPr>
              <w:jc w:val="center"/>
              <w:rPr>
                <w:sz w:val="16"/>
                <w:szCs w:val="16"/>
              </w:rPr>
            </w:pPr>
            <w:r>
              <w:rPr>
                <w:sz w:val="16"/>
                <w:szCs w:val="16"/>
              </w:rPr>
              <w:t>Signature of Person Submitting the Log</w:t>
            </w:r>
          </w:p>
        </w:tc>
      </w:tr>
    </w:tbl>
    <w:p w14:paraId="720784C4" w14:textId="77777777" w:rsidR="00F656DE" w:rsidRDefault="00F656DE" w:rsidP="00F656DE">
      <w:pPr>
        <w:rPr>
          <w:sz w:val="18"/>
          <w:szCs w:val="18"/>
        </w:rPr>
      </w:pPr>
    </w:p>
    <w:p w14:paraId="257D3716" w14:textId="77777777" w:rsidR="00F656DE" w:rsidRDefault="00F656DE" w:rsidP="00F656DE">
      <w:pPr>
        <w:rPr>
          <w:sz w:val="18"/>
          <w:szCs w:val="18"/>
        </w:rPr>
      </w:pPr>
    </w:p>
    <w:p w14:paraId="13F36677" w14:textId="77777777" w:rsidR="00020C80" w:rsidRDefault="00020C80" w:rsidP="00020C80">
      <w:pPr>
        <w:rPr>
          <w:b/>
          <w:smallCaps/>
          <w:sz w:val="22"/>
          <w:szCs w:val="22"/>
        </w:rPr>
      </w:pPr>
      <w:r>
        <w:rPr>
          <w:b/>
          <w:smallCaps/>
          <w:sz w:val="22"/>
          <w:szCs w:val="22"/>
        </w:rPr>
        <w:t>For UCC use only</w:t>
      </w:r>
    </w:p>
    <w:p w14:paraId="7BAE9009" w14:textId="4BC403A7" w:rsidR="00020C80" w:rsidRDefault="00020C80" w:rsidP="00020C80">
      <w:pPr>
        <w:rPr>
          <w:sz w:val="18"/>
          <w:szCs w:val="18"/>
        </w:rPr>
      </w:pPr>
    </w:p>
    <w:tbl>
      <w:tblPr>
        <w:tblStyle w:val="TableGrid"/>
        <w:tblW w:w="10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88"/>
        <w:gridCol w:w="544"/>
        <w:gridCol w:w="288"/>
        <w:gridCol w:w="544"/>
        <w:gridCol w:w="288"/>
        <w:gridCol w:w="1008"/>
        <w:gridCol w:w="288"/>
        <w:gridCol w:w="2160"/>
        <w:gridCol w:w="1939"/>
      </w:tblGrid>
      <w:tr w:rsidR="00935256" w14:paraId="6B07EC81" w14:textId="2442D550" w:rsidTr="00E14E00">
        <w:trPr>
          <w:trHeight w:val="288"/>
        </w:trPr>
        <w:tc>
          <w:tcPr>
            <w:tcW w:w="3240" w:type="dxa"/>
            <w:tcBorders>
              <w:right w:val="single" w:sz="4" w:space="0" w:color="auto"/>
            </w:tcBorders>
            <w:vAlign w:val="center"/>
          </w:tcPr>
          <w:p w14:paraId="2F05A25A" w14:textId="77777777" w:rsidR="00935256" w:rsidRPr="00E14E00" w:rsidRDefault="00935256">
            <w:pPr>
              <w:rPr>
                <w:b/>
                <w:sz w:val="18"/>
                <w:szCs w:val="18"/>
              </w:rPr>
            </w:pPr>
            <w:r w:rsidRPr="00E14E00">
              <w:rPr>
                <w:b/>
                <w:sz w:val="18"/>
                <w:szCs w:val="18"/>
              </w:rPr>
              <w:t xml:space="preserve">Primary Reviewing Subcommittee </w:t>
            </w:r>
          </w:p>
        </w:tc>
        <w:tc>
          <w:tcPr>
            <w:tcW w:w="288" w:type="dxa"/>
            <w:tcBorders>
              <w:top w:val="single" w:sz="4" w:space="0" w:color="auto"/>
              <w:left w:val="single" w:sz="4" w:space="0" w:color="auto"/>
              <w:bottom w:val="single" w:sz="4" w:space="0" w:color="auto"/>
              <w:right w:val="single" w:sz="4" w:space="0" w:color="auto"/>
            </w:tcBorders>
            <w:vAlign w:val="center"/>
          </w:tcPr>
          <w:p w14:paraId="0632144A" w14:textId="77777777" w:rsidR="00935256" w:rsidRDefault="00935256">
            <w:pPr>
              <w:rPr>
                <w:sz w:val="18"/>
                <w:szCs w:val="18"/>
              </w:rPr>
            </w:pPr>
          </w:p>
        </w:tc>
        <w:tc>
          <w:tcPr>
            <w:tcW w:w="544" w:type="dxa"/>
            <w:tcBorders>
              <w:left w:val="single" w:sz="4" w:space="0" w:color="auto"/>
              <w:right w:val="single" w:sz="4" w:space="0" w:color="auto"/>
            </w:tcBorders>
            <w:vAlign w:val="center"/>
          </w:tcPr>
          <w:p w14:paraId="4A411A32" w14:textId="1174E8CC" w:rsidR="00935256" w:rsidRDefault="00935256">
            <w:pPr>
              <w:rPr>
                <w:sz w:val="18"/>
                <w:szCs w:val="18"/>
              </w:rPr>
            </w:pPr>
            <w:r>
              <w:rPr>
                <w:sz w:val="18"/>
                <w:szCs w:val="18"/>
              </w:rPr>
              <w:t>A</w:t>
            </w:r>
          </w:p>
        </w:tc>
        <w:tc>
          <w:tcPr>
            <w:tcW w:w="288" w:type="dxa"/>
            <w:tcBorders>
              <w:top w:val="single" w:sz="4" w:space="0" w:color="auto"/>
              <w:left w:val="single" w:sz="4" w:space="0" w:color="auto"/>
              <w:bottom w:val="single" w:sz="4" w:space="0" w:color="auto"/>
              <w:right w:val="single" w:sz="4" w:space="0" w:color="auto"/>
            </w:tcBorders>
            <w:vAlign w:val="center"/>
          </w:tcPr>
          <w:p w14:paraId="3E96DCA9" w14:textId="77777777" w:rsidR="00935256" w:rsidRDefault="00935256">
            <w:pPr>
              <w:rPr>
                <w:sz w:val="18"/>
                <w:szCs w:val="18"/>
              </w:rPr>
            </w:pPr>
          </w:p>
        </w:tc>
        <w:tc>
          <w:tcPr>
            <w:tcW w:w="544" w:type="dxa"/>
            <w:tcBorders>
              <w:left w:val="single" w:sz="4" w:space="0" w:color="auto"/>
              <w:right w:val="single" w:sz="4" w:space="0" w:color="auto"/>
            </w:tcBorders>
            <w:vAlign w:val="center"/>
          </w:tcPr>
          <w:p w14:paraId="3C9C19D5" w14:textId="1FDCB1A5" w:rsidR="00935256" w:rsidRDefault="00935256">
            <w:pPr>
              <w:rPr>
                <w:sz w:val="18"/>
                <w:szCs w:val="18"/>
              </w:rPr>
            </w:pPr>
            <w:r>
              <w:rPr>
                <w:sz w:val="18"/>
                <w:szCs w:val="18"/>
              </w:rPr>
              <w:t>B</w:t>
            </w:r>
          </w:p>
        </w:tc>
        <w:tc>
          <w:tcPr>
            <w:tcW w:w="288" w:type="dxa"/>
            <w:tcBorders>
              <w:top w:val="single" w:sz="4" w:space="0" w:color="auto"/>
              <w:left w:val="single" w:sz="4" w:space="0" w:color="auto"/>
              <w:bottom w:val="single" w:sz="4" w:space="0" w:color="auto"/>
              <w:right w:val="single" w:sz="4" w:space="0" w:color="auto"/>
            </w:tcBorders>
            <w:vAlign w:val="center"/>
          </w:tcPr>
          <w:p w14:paraId="4B97E36F" w14:textId="16A33E51" w:rsidR="00175886" w:rsidRDefault="00175886">
            <w:pPr>
              <w:rPr>
                <w:sz w:val="18"/>
                <w:szCs w:val="18"/>
              </w:rPr>
            </w:pPr>
          </w:p>
        </w:tc>
        <w:tc>
          <w:tcPr>
            <w:tcW w:w="1008" w:type="dxa"/>
            <w:tcBorders>
              <w:left w:val="single" w:sz="4" w:space="0" w:color="auto"/>
              <w:right w:val="single" w:sz="4" w:space="0" w:color="auto"/>
            </w:tcBorders>
            <w:vAlign w:val="center"/>
          </w:tcPr>
          <w:p w14:paraId="34819A44" w14:textId="28128FB2" w:rsidR="00935256" w:rsidRDefault="00935256">
            <w:pPr>
              <w:rPr>
                <w:sz w:val="18"/>
                <w:szCs w:val="18"/>
              </w:rPr>
            </w:pPr>
            <w:r>
              <w:rPr>
                <w:sz w:val="18"/>
                <w:szCs w:val="18"/>
              </w:rPr>
              <w:t>C</w:t>
            </w:r>
          </w:p>
        </w:tc>
        <w:tc>
          <w:tcPr>
            <w:tcW w:w="288" w:type="dxa"/>
            <w:tcBorders>
              <w:top w:val="single" w:sz="4" w:space="0" w:color="auto"/>
              <w:left w:val="single" w:sz="4" w:space="0" w:color="auto"/>
              <w:bottom w:val="single" w:sz="4" w:space="0" w:color="auto"/>
              <w:right w:val="single" w:sz="4" w:space="0" w:color="auto"/>
            </w:tcBorders>
            <w:vAlign w:val="center"/>
          </w:tcPr>
          <w:p w14:paraId="209BD0D4" w14:textId="596B7BA6" w:rsidR="00935256" w:rsidRDefault="00935256" w:rsidP="00C14542">
            <w:pPr>
              <w:rPr>
                <w:sz w:val="18"/>
                <w:szCs w:val="18"/>
              </w:rPr>
            </w:pPr>
          </w:p>
        </w:tc>
        <w:tc>
          <w:tcPr>
            <w:tcW w:w="2160" w:type="dxa"/>
            <w:tcBorders>
              <w:left w:val="single" w:sz="4" w:space="0" w:color="auto"/>
            </w:tcBorders>
            <w:vAlign w:val="center"/>
          </w:tcPr>
          <w:p w14:paraId="11F3D832" w14:textId="2A1FEAFF" w:rsidR="00935256" w:rsidRDefault="00935256" w:rsidP="00C14542">
            <w:pPr>
              <w:rPr>
                <w:sz w:val="18"/>
                <w:szCs w:val="18"/>
              </w:rPr>
            </w:pPr>
            <w:r>
              <w:rPr>
                <w:sz w:val="18"/>
                <w:szCs w:val="18"/>
              </w:rPr>
              <w:t>Notifications Verified</w:t>
            </w:r>
          </w:p>
        </w:tc>
        <w:tc>
          <w:tcPr>
            <w:tcW w:w="1939" w:type="dxa"/>
            <w:vAlign w:val="center"/>
          </w:tcPr>
          <w:p w14:paraId="32FE2360" w14:textId="2DC3E562" w:rsidR="00935256" w:rsidRDefault="00935256">
            <w:pPr>
              <w:rPr>
                <w:sz w:val="18"/>
                <w:szCs w:val="18"/>
              </w:rPr>
            </w:pPr>
            <w:r>
              <w:rPr>
                <w:sz w:val="18"/>
                <w:szCs w:val="18"/>
              </w:rPr>
              <w:t xml:space="preserve">Date: </w:t>
            </w:r>
          </w:p>
        </w:tc>
      </w:tr>
    </w:tbl>
    <w:p w14:paraId="0FA9AE36" w14:textId="77777777" w:rsidR="00E47ED3" w:rsidRPr="00E14E00" w:rsidRDefault="00E47ED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520"/>
        <w:gridCol w:w="1736"/>
        <w:gridCol w:w="288"/>
        <w:gridCol w:w="1363"/>
        <w:gridCol w:w="288"/>
        <w:gridCol w:w="1364"/>
      </w:tblGrid>
      <w:tr w:rsidR="00E47ED3" w14:paraId="6D03C589" w14:textId="77777777" w:rsidTr="00E14E00">
        <w:trPr>
          <w:trHeight w:val="288"/>
        </w:trPr>
        <w:tc>
          <w:tcPr>
            <w:tcW w:w="2340" w:type="dxa"/>
            <w:vAlign w:val="center"/>
          </w:tcPr>
          <w:p w14:paraId="09D2574B" w14:textId="256F37DF" w:rsidR="00E47ED3" w:rsidRDefault="00E47ED3">
            <w:pPr>
              <w:rPr>
                <w:sz w:val="18"/>
                <w:szCs w:val="18"/>
              </w:rPr>
            </w:pPr>
            <w:r>
              <w:rPr>
                <w:sz w:val="18"/>
                <w:szCs w:val="18"/>
              </w:rPr>
              <w:t>Log Reviewed/Revised</w:t>
            </w:r>
          </w:p>
        </w:tc>
        <w:tc>
          <w:tcPr>
            <w:tcW w:w="2520" w:type="dxa"/>
            <w:vAlign w:val="center"/>
          </w:tcPr>
          <w:p w14:paraId="5832A6CC" w14:textId="23291970" w:rsidR="00E47ED3" w:rsidRDefault="00C14542" w:rsidP="00E47ED3">
            <w:pPr>
              <w:rPr>
                <w:sz w:val="18"/>
                <w:szCs w:val="18"/>
              </w:rPr>
            </w:pPr>
            <w:r>
              <w:rPr>
                <w:sz w:val="18"/>
                <w:szCs w:val="18"/>
              </w:rPr>
              <w:t>Date</w:t>
            </w:r>
            <w:r w:rsidR="00E47ED3">
              <w:rPr>
                <w:sz w:val="18"/>
                <w:szCs w:val="18"/>
              </w:rPr>
              <w:t xml:space="preserve">: </w:t>
            </w:r>
          </w:p>
        </w:tc>
        <w:tc>
          <w:tcPr>
            <w:tcW w:w="1736" w:type="dxa"/>
            <w:tcBorders>
              <w:right w:val="single" w:sz="4" w:space="0" w:color="auto"/>
            </w:tcBorders>
            <w:vAlign w:val="center"/>
          </w:tcPr>
          <w:p w14:paraId="2A35B202" w14:textId="52822FB8" w:rsidR="00E47ED3" w:rsidRDefault="00C14542" w:rsidP="00E14E00">
            <w:pPr>
              <w:jc w:val="right"/>
              <w:rPr>
                <w:sz w:val="18"/>
                <w:szCs w:val="18"/>
              </w:rPr>
            </w:pPr>
            <w:r>
              <w:rPr>
                <w:sz w:val="18"/>
                <w:szCs w:val="18"/>
              </w:rPr>
              <w:t>Recommendation</w:t>
            </w:r>
            <w:r w:rsidR="00E47ED3">
              <w:rPr>
                <w:sz w:val="18"/>
                <w:szCs w:val="18"/>
              </w:rPr>
              <w:t>:</w:t>
            </w:r>
          </w:p>
        </w:tc>
        <w:tc>
          <w:tcPr>
            <w:tcW w:w="288" w:type="dxa"/>
            <w:tcBorders>
              <w:top w:val="single" w:sz="4" w:space="0" w:color="auto"/>
              <w:left w:val="single" w:sz="4" w:space="0" w:color="auto"/>
              <w:bottom w:val="single" w:sz="4" w:space="0" w:color="auto"/>
              <w:right w:val="single" w:sz="4" w:space="0" w:color="auto"/>
            </w:tcBorders>
            <w:vAlign w:val="center"/>
          </w:tcPr>
          <w:p w14:paraId="68FABEA8" w14:textId="77777777" w:rsidR="00E47ED3" w:rsidRDefault="00E47ED3" w:rsidP="00E47ED3">
            <w:pPr>
              <w:rPr>
                <w:sz w:val="18"/>
                <w:szCs w:val="18"/>
              </w:rPr>
            </w:pPr>
          </w:p>
        </w:tc>
        <w:tc>
          <w:tcPr>
            <w:tcW w:w="1363" w:type="dxa"/>
            <w:tcBorders>
              <w:left w:val="single" w:sz="4" w:space="0" w:color="auto"/>
              <w:right w:val="single" w:sz="4" w:space="0" w:color="auto"/>
            </w:tcBorders>
            <w:vAlign w:val="center"/>
          </w:tcPr>
          <w:p w14:paraId="76711B41" w14:textId="1F18C4B1" w:rsidR="00E47ED3" w:rsidRDefault="00E47ED3" w:rsidP="00E47ED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6C2F7FDA" w14:textId="77777777" w:rsidR="00E47ED3" w:rsidRDefault="00E47ED3" w:rsidP="00E47ED3">
            <w:pPr>
              <w:rPr>
                <w:sz w:val="18"/>
                <w:szCs w:val="18"/>
              </w:rPr>
            </w:pPr>
          </w:p>
        </w:tc>
        <w:tc>
          <w:tcPr>
            <w:tcW w:w="1364" w:type="dxa"/>
            <w:tcBorders>
              <w:left w:val="single" w:sz="4" w:space="0" w:color="auto"/>
            </w:tcBorders>
            <w:vAlign w:val="center"/>
          </w:tcPr>
          <w:p w14:paraId="656BA0C6" w14:textId="1B5D61F4" w:rsidR="00E47ED3" w:rsidRDefault="00E47ED3">
            <w:pPr>
              <w:rPr>
                <w:sz w:val="18"/>
                <w:szCs w:val="18"/>
              </w:rPr>
            </w:pPr>
            <w:r>
              <w:rPr>
                <w:sz w:val="18"/>
                <w:szCs w:val="18"/>
              </w:rPr>
              <w:t>Oppose</w:t>
            </w:r>
          </w:p>
        </w:tc>
      </w:tr>
    </w:tbl>
    <w:p w14:paraId="5EAD4268" w14:textId="77777777" w:rsidR="00E47ED3" w:rsidRPr="00E14E00" w:rsidRDefault="00E47ED3">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320"/>
        <w:gridCol w:w="288"/>
        <w:gridCol w:w="905"/>
      </w:tblGrid>
      <w:tr w:rsidR="00CB0E33" w14:paraId="3DD976E9" w14:textId="77777777" w:rsidTr="00E14E00">
        <w:trPr>
          <w:trHeight w:val="288"/>
        </w:trPr>
        <w:tc>
          <w:tcPr>
            <w:tcW w:w="4135" w:type="dxa"/>
            <w:vAlign w:val="center"/>
          </w:tcPr>
          <w:p w14:paraId="6AB5765D" w14:textId="7758B76E" w:rsidR="00CB0E33" w:rsidRPr="00E14E00" w:rsidRDefault="00CB0E33">
            <w:pPr>
              <w:rPr>
                <w:b/>
                <w:sz w:val="18"/>
                <w:szCs w:val="18"/>
              </w:rPr>
            </w:pPr>
            <w:r w:rsidRPr="00E14E00">
              <w:rPr>
                <w:b/>
                <w:sz w:val="18"/>
                <w:szCs w:val="18"/>
              </w:rPr>
              <w:t>Subcommittee D General Education Review</w:t>
            </w:r>
            <w:r w:rsidR="00935256">
              <w:rPr>
                <w:b/>
                <w:sz w:val="18"/>
                <w:szCs w:val="18"/>
              </w:rPr>
              <w:t xml:space="preserve"> </w:t>
            </w:r>
          </w:p>
        </w:tc>
        <w:tc>
          <w:tcPr>
            <w:tcW w:w="4320" w:type="dxa"/>
            <w:tcBorders>
              <w:right w:val="single" w:sz="4" w:space="0" w:color="auto"/>
            </w:tcBorders>
            <w:vAlign w:val="center"/>
          </w:tcPr>
          <w:p w14:paraId="38132E3C" w14:textId="0C5C40D0" w:rsidR="00CB0E33" w:rsidRDefault="00CB0E33" w:rsidP="00CB0E33">
            <w:pPr>
              <w:rPr>
                <w:sz w:val="18"/>
                <w:szCs w:val="18"/>
              </w:rPr>
            </w:pPr>
            <w:r>
              <w:rPr>
                <w:sz w:val="18"/>
                <w:szCs w:val="18"/>
              </w:rPr>
              <w:t xml:space="preserve">Date: </w:t>
            </w:r>
          </w:p>
        </w:tc>
        <w:tc>
          <w:tcPr>
            <w:tcW w:w="288" w:type="dxa"/>
            <w:tcBorders>
              <w:top w:val="single" w:sz="4" w:space="0" w:color="auto"/>
              <w:left w:val="single" w:sz="4" w:space="0" w:color="auto"/>
              <w:bottom w:val="single" w:sz="4" w:space="0" w:color="auto"/>
              <w:right w:val="single" w:sz="4" w:space="0" w:color="auto"/>
            </w:tcBorders>
            <w:vAlign w:val="center"/>
          </w:tcPr>
          <w:p w14:paraId="52E195CD" w14:textId="77777777" w:rsidR="00CB0E33" w:rsidRDefault="00CB0E33" w:rsidP="00CB0E33">
            <w:pPr>
              <w:rPr>
                <w:sz w:val="18"/>
                <w:szCs w:val="18"/>
              </w:rPr>
            </w:pPr>
          </w:p>
        </w:tc>
        <w:tc>
          <w:tcPr>
            <w:tcW w:w="905" w:type="dxa"/>
            <w:tcBorders>
              <w:left w:val="single" w:sz="4" w:space="0" w:color="auto"/>
            </w:tcBorders>
            <w:vAlign w:val="center"/>
          </w:tcPr>
          <w:p w14:paraId="4E8ACCA3" w14:textId="538DA1D8" w:rsidR="00CB0E33" w:rsidRDefault="00CB0E33">
            <w:pPr>
              <w:rPr>
                <w:sz w:val="18"/>
                <w:szCs w:val="18"/>
              </w:rPr>
            </w:pPr>
            <w:r>
              <w:rPr>
                <w:sz w:val="18"/>
                <w:szCs w:val="18"/>
              </w:rPr>
              <w:t>NA</w:t>
            </w:r>
          </w:p>
        </w:tc>
      </w:tr>
    </w:tbl>
    <w:p w14:paraId="184292B3" w14:textId="77777777" w:rsidR="00CB0E33" w:rsidRPr="00E14E00" w:rsidRDefault="00CB0E3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B0E33" w14:paraId="2EB2623F" w14:textId="77777777" w:rsidTr="00E14E00">
        <w:trPr>
          <w:trHeight w:val="288"/>
        </w:trPr>
        <w:tc>
          <w:tcPr>
            <w:tcW w:w="5040" w:type="dxa"/>
            <w:tcBorders>
              <w:right w:val="single" w:sz="4" w:space="0" w:color="auto"/>
            </w:tcBorders>
            <w:vAlign w:val="center"/>
          </w:tcPr>
          <w:p w14:paraId="799B4CB7" w14:textId="46AFF193" w:rsidR="00CB0E33" w:rsidRDefault="00C14542" w:rsidP="00CB0E33">
            <w:pPr>
              <w:rPr>
                <w:sz w:val="18"/>
                <w:szCs w:val="18"/>
              </w:rPr>
            </w:pPr>
            <w:r>
              <w:rPr>
                <w:sz w:val="18"/>
                <w:szCs w:val="18"/>
              </w:rPr>
              <w:t>Recommendation</w:t>
            </w:r>
            <w:r w:rsidR="00CB0E33">
              <w:rPr>
                <w:sz w:val="18"/>
                <w:szCs w:val="18"/>
              </w:rPr>
              <w:t xml:space="preserve"> (General Education Request ONLY):</w:t>
            </w:r>
          </w:p>
        </w:tc>
        <w:tc>
          <w:tcPr>
            <w:tcW w:w="288" w:type="dxa"/>
            <w:tcBorders>
              <w:top w:val="single" w:sz="4" w:space="0" w:color="auto"/>
              <w:left w:val="single" w:sz="4" w:space="0" w:color="auto"/>
              <w:bottom w:val="single" w:sz="4" w:space="0" w:color="auto"/>
              <w:right w:val="single" w:sz="4" w:space="0" w:color="auto"/>
            </w:tcBorders>
            <w:vAlign w:val="center"/>
          </w:tcPr>
          <w:p w14:paraId="4C881466" w14:textId="77777777" w:rsidR="00CB0E33" w:rsidRDefault="00CB0E33" w:rsidP="00CB0E33">
            <w:pPr>
              <w:rPr>
                <w:sz w:val="18"/>
                <w:szCs w:val="18"/>
              </w:rPr>
            </w:pPr>
          </w:p>
        </w:tc>
        <w:tc>
          <w:tcPr>
            <w:tcW w:w="1665" w:type="dxa"/>
            <w:tcBorders>
              <w:left w:val="single" w:sz="4" w:space="0" w:color="auto"/>
              <w:right w:val="single" w:sz="4" w:space="0" w:color="auto"/>
            </w:tcBorders>
            <w:vAlign w:val="center"/>
          </w:tcPr>
          <w:p w14:paraId="55DB03F6" w14:textId="02FC34AE" w:rsidR="00CB0E33" w:rsidRDefault="00CB0E33" w:rsidP="00CB0E3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4E33DB65" w14:textId="77777777" w:rsidR="00CB0E33" w:rsidRDefault="00CB0E33" w:rsidP="00CB0E33">
            <w:pPr>
              <w:rPr>
                <w:sz w:val="18"/>
                <w:szCs w:val="18"/>
              </w:rPr>
            </w:pPr>
          </w:p>
        </w:tc>
        <w:tc>
          <w:tcPr>
            <w:tcW w:w="2219" w:type="dxa"/>
            <w:tcBorders>
              <w:left w:val="single" w:sz="4" w:space="0" w:color="auto"/>
            </w:tcBorders>
            <w:vAlign w:val="center"/>
          </w:tcPr>
          <w:p w14:paraId="3674822A" w14:textId="207DA42C" w:rsidR="00CB0E33" w:rsidRDefault="00CB0E33" w:rsidP="00CB0E33">
            <w:pPr>
              <w:rPr>
                <w:sz w:val="18"/>
                <w:szCs w:val="18"/>
              </w:rPr>
            </w:pPr>
            <w:r>
              <w:rPr>
                <w:sz w:val="18"/>
                <w:szCs w:val="18"/>
              </w:rPr>
              <w:t>Oppose</w:t>
            </w:r>
          </w:p>
        </w:tc>
      </w:tr>
    </w:tbl>
    <w:p w14:paraId="30EC523E" w14:textId="77777777" w:rsidR="00C14542" w:rsidRPr="00DD208F" w:rsidRDefault="00C14542" w:rsidP="00C1454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585"/>
      </w:tblGrid>
      <w:tr w:rsidR="00C14542" w14:paraId="0A8ED631" w14:textId="77777777" w:rsidTr="00E14E00">
        <w:trPr>
          <w:trHeight w:val="288"/>
        </w:trPr>
        <w:tc>
          <w:tcPr>
            <w:tcW w:w="4135" w:type="dxa"/>
            <w:vAlign w:val="center"/>
          </w:tcPr>
          <w:p w14:paraId="751BF3FB" w14:textId="6DC4C951" w:rsidR="00C14542" w:rsidRPr="00E14E00" w:rsidRDefault="00C14542" w:rsidP="00DD208F">
            <w:pPr>
              <w:rPr>
                <w:b/>
                <w:sz w:val="18"/>
                <w:szCs w:val="18"/>
              </w:rPr>
            </w:pPr>
            <w:r w:rsidRPr="00E14E00">
              <w:rPr>
                <w:b/>
                <w:sz w:val="18"/>
                <w:szCs w:val="18"/>
              </w:rPr>
              <w:t>Reviewed/Revised by UCC</w:t>
            </w:r>
          </w:p>
        </w:tc>
        <w:tc>
          <w:tcPr>
            <w:tcW w:w="5585" w:type="dxa"/>
            <w:vAlign w:val="center"/>
          </w:tcPr>
          <w:p w14:paraId="3BF6EA7F" w14:textId="75F27F1F" w:rsidR="00C14542" w:rsidRDefault="00C14542" w:rsidP="00DD208F">
            <w:pPr>
              <w:rPr>
                <w:sz w:val="18"/>
                <w:szCs w:val="18"/>
              </w:rPr>
            </w:pPr>
            <w:r>
              <w:rPr>
                <w:sz w:val="18"/>
                <w:szCs w:val="18"/>
              </w:rPr>
              <w:t xml:space="preserve">Date: </w:t>
            </w:r>
          </w:p>
        </w:tc>
      </w:tr>
    </w:tbl>
    <w:p w14:paraId="24BBD74A" w14:textId="77777777" w:rsidR="00C14542" w:rsidRPr="00DD208F" w:rsidRDefault="00C14542" w:rsidP="00C1454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14542" w14:paraId="5205271A" w14:textId="77777777" w:rsidTr="00E14E00">
        <w:trPr>
          <w:trHeight w:val="288"/>
        </w:trPr>
        <w:tc>
          <w:tcPr>
            <w:tcW w:w="5040" w:type="dxa"/>
            <w:tcBorders>
              <w:right w:val="single" w:sz="4" w:space="0" w:color="auto"/>
            </w:tcBorders>
            <w:vAlign w:val="center"/>
          </w:tcPr>
          <w:p w14:paraId="553F0248" w14:textId="574A2D1B" w:rsidR="00C14542" w:rsidRDefault="00C14542">
            <w:pPr>
              <w:rPr>
                <w:sz w:val="18"/>
                <w:szCs w:val="18"/>
              </w:rPr>
            </w:pPr>
            <w:r>
              <w:rPr>
                <w:sz w:val="18"/>
                <w:szCs w:val="18"/>
              </w:rPr>
              <w:t>Recommendation</w:t>
            </w:r>
          </w:p>
        </w:tc>
        <w:tc>
          <w:tcPr>
            <w:tcW w:w="288" w:type="dxa"/>
            <w:tcBorders>
              <w:top w:val="single" w:sz="4" w:space="0" w:color="auto"/>
              <w:left w:val="single" w:sz="4" w:space="0" w:color="auto"/>
              <w:bottom w:val="single" w:sz="4" w:space="0" w:color="auto"/>
              <w:right w:val="single" w:sz="4" w:space="0" w:color="auto"/>
            </w:tcBorders>
            <w:vAlign w:val="center"/>
          </w:tcPr>
          <w:p w14:paraId="6D475A2C" w14:textId="77777777" w:rsidR="00C14542" w:rsidRDefault="00C14542" w:rsidP="00DD208F">
            <w:pPr>
              <w:rPr>
                <w:sz w:val="18"/>
                <w:szCs w:val="18"/>
              </w:rPr>
            </w:pPr>
          </w:p>
        </w:tc>
        <w:tc>
          <w:tcPr>
            <w:tcW w:w="1665" w:type="dxa"/>
            <w:tcBorders>
              <w:left w:val="single" w:sz="4" w:space="0" w:color="auto"/>
              <w:right w:val="single" w:sz="4" w:space="0" w:color="auto"/>
            </w:tcBorders>
            <w:vAlign w:val="center"/>
          </w:tcPr>
          <w:p w14:paraId="655B37E7" w14:textId="77777777" w:rsidR="00C14542" w:rsidRDefault="00C1454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777C84BD" w14:textId="77777777" w:rsidR="00C14542" w:rsidRDefault="00C14542" w:rsidP="00DD208F">
            <w:pPr>
              <w:rPr>
                <w:sz w:val="18"/>
                <w:szCs w:val="18"/>
              </w:rPr>
            </w:pPr>
          </w:p>
        </w:tc>
        <w:tc>
          <w:tcPr>
            <w:tcW w:w="2219" w:type="dxa"/>
            <w:tcBorders>
              <w:left w:val="single" w:sz="4" w:space="0" w:color="auto"/>
            </w:tcBorders>
            <w:vAlign w:val="center"/>
          </w:tcPr>
          <w:p w14:paraId="7EFD2F1B" w14:textId="77777777" w:rsidR="00C14542" w:rsidRDefault="00C14542" w:rsidP="00DD208F">
            <w:pPr>
              <w:rPr>
                <w:sz w:val="18"/>
                <w:szCs w:val="18"/>
              </w:rPr>
            </w:pPr>
            <w:r>
              <w:rPr>
                <w:sz w:val="18"/>
                <w:szCs w:val="18"/>
              </w:rPr>
              <w:t>Oppose</w:t>
            </w:r>
          </w:p>
        </w:tc>
      </w:tr>
    </w:tbl>
    <w:p w14:paraId="39CD01FF" w14:textId="31E3917C" w:rsidR="00E47ED3" w:rsidRDefault="00E47ED3" w:rsidP="00020C80">
      <w:pPr>
        <w:rPr>
          <w:sz w:val="18"/>
          <w:szCs w:val="18"/>
        </w:rPr>
      </w:pPr>
    </w:p>
    <w:tbl>
      <w:tblPr>
        <w:tblStyle w:val="3"/>
        <w:tblW w:w="3888" w:type="dxa"/>
        <w:tblInd w:w="87" w:type="dxa"/>
        <w:tblLayout w:type="fixed"/>
        <w:tblLook w:val="0000" w:firstRow="0" w:lastRow="0" w:firstColumn="0" w:lastColumn="0" w:noHBand="0" w:noVBand="0"/>
      </w:tblPr>
      <w:tblGrid>
        <w:gridCol w:w="288"/>
        <w:gridCol w:w="3600"/>
      </w:tblGrid>
      <w:tr w:rsidR="00020C80" w14:paraId="7275646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781121F7" w14:textId="77777777" w:rsidR="00020C80" w:rsidRDefault="00020C80" w:rsidP="0067361D">
            <w:pPr>
              <w:rPr>
                <w:b/>
                <w:sz w:val="18"/>
                <w:szCs w:val="18"/>
              </w:rPr>
            </w:pPr>
          </w:p>
        </w:tc>
        <w:tc>
          <w:tcPr>
            <w:tcW w:w="3600" w:type="dxa"/>
            <w:tcBorders>
              <w:left w:val="single" w:sz="4" w:space="0" w:color="000000"/>
            </w:tcBorders>
            <w:vAlign w:val="center"/>
          </w:tcPr>
          <w:p w14:paraId="4450FFE2" w14:textId="77777777" w:rsidR="00020C80" w:rsidRDefault="00020C80" w:rsidP="0067361D">
            <w:pPr>
              <w:keepNext/>
              <w:keepLines/>
              <w:rPr>
                <w:sz w:val="18"/>
                <w:szCs w:val="18"/>
              </w:rPr>
            </w:pPr>
            <w:r>
              <w:rPr>
                <w:sz w:val="18"/>
                <w:szCs w:val="18"/>
              </w:rPr>
              <w:t>Licensure/Accreditation Issue</w:t>
            </w:r>
          </w:p>
        </w:tc>
      </w:tr>
    </w:tbl>
    <w:p w14:paraId="1C98D0EE" w14:textId="77777777" w:rsidR="00020C80" w:rsidRDefault="00020C80" w:rsidP="00020C80">
      <w:pPr>
        <w:rPr>
          <w:sz w:val="6"/>
          <w:szCs w:val="6"/>
        </w:rPr>
      </w:pPr>
    </w:p>
    <w:tbl>
      <w:tblPr>
        <w:tblStyle w:val="2"/>
        <w:tblW w:w="3888" w:type="dxa"/>
        <w:tblInd w:w="87" w:type="dxa"/>
        <w:tblLayout w:type="fixed"/>
        <w:tblLook w:val="0000" w:firstRow="0" w:lastRow="0" w:firstColumn="0" w:lastColumn="0" w:noHBand="0" w:noVBand="0"/>
      </w:tblPr>
      <w:tblGrid>
        <w:gridCol w:w="288"/>
        <w:gridCol w:w="3600"/>
      </w:tblGrid>
      <w:tr w:rsidR="00020C80" w14:paraId="7B8484F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2D93FF52" w14:textId="77777777" w:rsidR="00020C80" w:rsidRDefault="00020C80" w:rsidP="0067361D">
            <w:pPr>
              <w:rPr>
                <w:b/>
                <w:sz w:val="18"/>
                <w:szCs w:val="18"/>
              </w:rPr>
            </w:pPr>
          </w:p>
        </w:tc>
        <w:tc>
          <w:tcPr>
            <w:tcW w:w="3600" w:type="dxa"/>
            <w:tcBorders>
              <w:left w:val="single" w:sz="4" w:space="0" w:color="000000"/>
            </w:tcBorders>
            <w:vAlign w:val="center"/>
          </w:tcPr>
          <w:p w14:paraId="21B6C3DC" w14:textId="77777777" w:rsidR="00020C80" w:rsidRDefault="00020C80" w:rsidP="0067361D">
            <w:pPr>
              <w:keepNext/>
              <w:keepLines/>
              <w:rPr>
                <w:sz w:val="18"/>
                <w:szCs w:val="18"/>
              </w:rPr>
            </w:pPr>
            <w:r>
              <w:rPr>
                <w:sz w:val="18"/>
                <w:szCs w:val="18"/>
              </w:rPr>
              <w:t>Contact Registrar (add notes below)</w:t>
            </w:r>
          </w:p>
        </w:tc>
      </w:tr>
    </w:tbl>
    <w:p w14:paraId="25ED1055" w14:textId="77777777" w:rsidR="00020C80" w:rsidRDefault="00020C80" w:rsidP="00020C80">
      <w:pPr>
        <w:rPr>
          <w:sz w:val="16"/>
          <w:szCs w:val="16"/>
        </w:rPr>
      </w:pPr>
    </w:p>
    <w:p w14:paraId="12984D3F" w14:textId="77777777" w:rsidR="00020C80" w:rsidRDefault="00020C80" w:rsidP="00020C80">
      <w:pPr>
        <w:rPr>
          <w:sz w:val="18"/>
          <w:szCs w:val="18"/>
        </w:rPr>
      </w:pPr>
      <w:r>
        <w:rPr>
          <w:sz w:val="18"/>
          <w:szCs w:val="18"/>
        </w:rPr>
        <w:t xml:space="preserve">UCC Notes:  </w:t>
      </w:r>
    </w:p>
    <w:p w14:paraId="77D81E7C" w14:textId="77777777" w:rsidR="00020C80" w:rsidRDefault="00020C80" w:rsidP="00020C80">
      <w:pPr>
        <w:ind w:left="450"/>
        <w:rPr>
          <w:sz w:val="18"/>
          <w:szCs w:val="18"/>
        </w:rPr>
      </w:pPr>
    </w:p>
    <w:p w14:paraId="0EF63391" w14:textId="77777777" w:rsidR="00A711FE" w:rsidRDefault="00A711FE" w:rsidP="00020C80">
      <w:pPr>
        <w:rPr>
          <w:sz w:val="18"/>
          <w:szCs w:val="18"/>
        </w:rPr>
      </w:pPr>
    </w:p>
    <w:sectPr w:rsidR="00A711FE" w:rsidSect="00D90FC4">
      <w:headerReference w:type="default" r:id="rId7"/>
      <w:footerReference w:type="default" r:id="rId8"/>
      <w:pgSz w:w="12240" w:h="15840"/>
      <w:pgMar w:top="720" w:right="720" w:bottom="720" w:left="72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D7074" w14:textId="77777777" w:rsidR="00EA084C" w:rsidRDefault="00EA084C">
      <w:r>
        <w:separator/>
      </w:r>
    </w:p>
  </w:endnote>
  <w:endnote w:type="continuationSeparator" w:id="0">
    <w:p w14:paraId="19A19AFE" w14:textId="77777777" w:rsidR="00EA084C" w:rsidRDefault="00EA0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2BBCC" w14:textId="136A89C8" w:rsidR="00A711FE" w:rsidRDefault="00CC558E" w:rsidP="00E14E00">
    <w:pPr>
      <w:tabs>
        <w:tab w:val="right" w:pos="10800"/>
      </w:tabs>
      <w:spacing w:after="720"/>
      <w:rPr>
        <w:i/>
        <w:sz w:val="16"/>
        <w:szCs w:val="16"/>
      </w:rPr>
    </w:pPr>
    <w:r>
      <w:rPr>
        <w:i/>
        <w:sz w:val="16"/>
        <w:szCs w:val="16"/>
      </w:rPr>
      <w:t xml:space="preserve">Form </w:t>
    </w:r>
    <w:r w:rsidRPr="00803697">
      <w:rPr>
        <w:i/>
        <w:sz w:val="16"/>
        <w:szCs w:val="16"/>
      </w:rPr>
      <w:t xml:space="preserve">Rev. </w:t>
    </w:r>
    <w:r w:rsidR="00F20213">
      <w:rPr>
        <w:i/>
        <w:sz w:val="16"/>
        <w:szCs w:val="16"/>
      </w:rPr>
      <w:t>05/10</w:t>
    </w:r>
    <w:r w:rsidR="00F8191D">
      <w:rPr>
        <w:i/>
        <w:sz w:val="16"/>
        <w:szCs w:val="16"/>
      </w:rPr>
      <w:t>/</w:t>
    </w:r>
    <w:r w:rsidR="00464382">
      <w:rPr>
        <w:i/>
        <w:sz w:val="16"/>
        <w:szCs w:val="16"/>
      </w:rPr>
      <w:t>20</w:t>
    </w:r>
    <w:r w:rsidR="00F8191D">
      <w:rPr>
        <w:i/>
        <w:sz w:val="16"/>
        <w:szCs w:val="16"/>
      </w:rPr>
      <w:t>1</w:t>
    </w:r>
    <w:r w:rsidR="00F20213">
      <w:rPr>
        <w:i/>
        <w:sz w:val="16"/>
        <w:szCs w:val="16"/>
      </w:rPr>
      <w:t>9</w:t>
    </w:r>
    <w:r w:rsidR="00B65368">
      <w:rPr>
        <w:i/>
        <w:sz w:val="16"/>
        <w:szCs w:val="16"/>
      </w:rPr>
      <w:tab/>
    </w:r>
    <w:r w:rsidR="00B65368" w:rsidRPr="00CC558E">
      <w:rPr>
        <w:i/>
        <w:sz w:val="16"/>
        <w:szCs w:val="16"/>
      </w:rPr>
      <w:t xml:space="preserve">Page </w:t>
    </w:r>
    <w:r w:rsidR="00B65368" w:rsidRPr="00CC558E">
      <w:rPr>
        <w:sz w:val="16"/>
        <w:szCs w:val="16"/>
      </w:rPr>
      <w:fldChar w:fldCharType="begin"/>
    </w:r>
    <w:r w:rsidR="00B65368" w:rsidRPr="00CC558E">
      <w:rPr>
        <w:sz w:val="16"/>
        <w:szCs w:val="16"/>
      </w:rPr>
      <w:instrText>PAGE</w:instrText>
    </w:r>
    <w:r w:rsidR="00B65368" w:rsidRPr="00CC558E">
      <w:rPr>
        <w:sz w:val="16"/>
        <w:szCs w:val="16"/>
      </w:rPr>
      <w:fldChar w:fldCharType="separate"/>
    </w:r>
    <w:r w:rsidR="004017D7">
      <w:rPr>
        <w:noProof/>
        <w:sz w:val="16"/>
        <w:szCs w:val="16"/>
      </w:rPr>
      <w:t>3</w:t>
    </w:r>
    <w:r w:rsidR="00B65368" w:rsidRPr="00CC558E">
      <w:rPr>
        <w:sz w:val="16"/>
        <w:szCs w:val="16"/>
      </w:rPr>
      <w:fldChar w:fldCharType="end"/>
    </w:r>
    <w:r w:rsidR="00B65368" w:rsidRPr="00CC558E">
      <w:rPr>
        <w:i/>
        <w:sz w:val="16"/>
        <w:szCs w:val="16"/>
      </w:rPr>
      <w:t xml:space="preserve"> of </w:t>
    </w:r>
    <w:r w:rsidR="00B65368" w:rsidRPr="00CC558E">
      <w:rPr>
        <w:sz w:val="16"/>
        <w:szCs w:val="16"/>
      </w:rPr>
      <w:fldChar w:fldCharType="begin"/>
    </w:r>
    <w:r w:rsidR="00B65368" w:rsidRPr="00CC558E">
      <w:rPr>
        <w:sz w:val="16"/>
        <w:szCs w:val="16"/>
      </w:rPr>
      <w:instrText>NUMPAGES</w:instrText>
    </w:r>
    <w:r w:rsidR="00B65368" w:rsidRPr="00CC558E">
      <w:rPr>
        <w:sz w:val="16"/>
        <w:szCs w:val="16"/>
      </w:rPr>
      <w:fldChar w:fldCharType="separate"/>
    </w:r>
    <w:r w:rsidR="004017D7">
      <w:rPr>
        <w:noProof/>
        <w:sz w:val="16"/>
        <w:szCs w:val="16"/>
      </w:rPr>
      <w:t>4</w:t>
    </w:r>
    <w:r w:rsidR="00B65368" w:rsidRPr="00CC558E">
      <w:rP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BC896" w14:textId="77777777" w:rsidR="00EA084C" w:rsidRDefault="00EA084C">
      <w:r>
        <w:separator/>
      </w:r>
    </w:p>
  </w:footnote>
  <w:footnote w:type="continuationSeparator" w:id="0">
    <w:p w14:paraId="787CDC6A" w14:textId="77777777" w:rsidR="00EA084C" w:rsidRDefault="00EA08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6123C" w14:textId="079C311B" w:rsidR="00A711FE" w:rsidRDefault="00B65368">
    <w:pPr>
      <w:spacing w:before="720"/>
      <w:jc w:val="right"/>
      <w:rPr>
        <w:b/>
      </w:rPr>
    </w:pPr>
    <w:r>
      <w:rPr>
        <w:b/>
        <w:smallCaps/>
      </w:rPr>
      <w:t>Log No. AUC</w:t>
    </w:r>
    <w:r>
      <w:rPr>
        <w:b/>
      </w:rPr>
      <w:t xml:space="preserve"> </w:t>
    </w:r>
    <w:r w:rsidR="004848A5">
      <w:rPr>
        <w:b/>
      </w:rPr>
      <w:t>20</w:t>
    </w:r>
    <w:r w:rsidR="008942A8">
      <w:rPr>
        <w:b/>
      </w:rPr>
      <w:t>-2</w:t>
    </w:r>
    <w:r w:rsidR="004848A5">
      <w:rPr>
        <w:b/>
      </w:rPr>
      <w:t>1</w:t>
    </w:r>
    <w:r>
      <w:rPr>
        <w:b/>
      </w:rPr>
      <w:t>/</w:t>
    </w:r>
    <w:ins w:id="118" w:author="Lawrence McKenna" w:date="2020-09-25T09:46:00Z">
      <w:r w:rsidR="004017D7" w:rsidRPr="004017D7">
        <w:t xml:space="preserve"> </w:t>
      </w:r>
      <w:r w:rsidR="004017D7" w:rsidRPr="004017D7">
        <w:rPr>
          <w:b/>
        </w:rPr>
        <w:t>003 C003 053A</w:t>
      </w:r>
    </w:ins>
    <w:r>
      <w:rPr>
        <w:b/>
      </w:rPr>
      <w:t xml:space="preserve"> </w:t>
    </w:r>
  </w:p>
  <w:p w14:paraId="225672B9" w14:textId="77777777" w:rsidR="00A711FE" w:rsidRDefault="00A711FE">
    <w:pPr>
      <w:ind w:right="180"/>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51E2F"/>
    <w:multiLevelType w:val="hybridMultilevel"/>
    <w:tmpl w:val="FBA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A62D2"/>
    <w:multiLevelType w:val="hybridMultilevel"/>
    <w:tmpl w:val="96FA93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rence McKenna">
    <w15:presenceInfo w15:providerId="AD" w15:userId="S-1-5-21-962667086-1446185971-1105138716-35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trackRevisions/>
  <w:documentProtection w:edit="trackedChanges" w:enforcement="1" w:cryptProviderType="rsaAES" w:cryptAlgorithmClass="hash" w:cryptAlgorithmType="typeAny" w:cryptAlgorithmSid="14" w:cryptSpinCount="100000" w:hash="rBC3xLEREWcF9q5FuGBSrQEzSkA05EbvzfLlLNuyE2gVJ8VpnoqjQU5JMHqPCF1k67hVM1ncQgj67C7CvNSC1w==" w:salt="5+eguKeV18bOe3q+wvNdR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jY1NTOwMDQ1tzRR0lEKTi0uzszPAykwqgUAi6ICmCwAAAA="/>
  </w:docVars>
  <w:rsids>
    <w:rsidRoot w:val="00A711FE"/>
    <w:rsid w:val="00020C80"/>
    <w:rsid w:val="00067ABF"/>
    <w:rsid w:val="00081BB4"/>
    <w:rsid w:val="00093FA2"/>
    <w:rsid w:val="000F78F1"/>
    <w:rsid w:val="001159BD"/>
    <w:rsid w:val="001451CD"/>
    <w:rsid w:val="00175886"/>
    <w:rsid w:val="00176765"/>
    <w:rsid w:val="00194A84"/>
    <w:rsid w:val="00197514"/>
    <w:rsid w:val="001A4955"/>
    <w:rsid w:val="001D00EE"/>
    <w:rsid w:val="001E68FA"/>
    <w:rsid w:val="002909CC"/>
    <w:rsid w:val="002F27B5"/>
    <w:rsid w:val="00312382"/>
    <w:rsid w:val="00320C04"/>
    <w:rsid w:val="00321D1D"/>
    <w:rsid w:val="003302DE"/>
    <w:rsid w:val="00335A93"/>
    <w:rsid w:val="00383DC4"/>
    <w:rsid w:val="003F638D"/>
    <w:rsid w:val="004017D7"/>
    <w:rsid w:val="00414691"/>
    <w:rsid w:val="0042355A"/>
    <w:rsid w:val="00464382"/>
    <w:rsid w:val="004652FA"/>
    <w:rsid w:val="004848A5"/>
    <w:rsid w:val="00491C80"/>
    <w:rsid w:val="004A0AAD"/>
    <w:rsid w:val="004A3591"/>
    <w:rsid w:val="004D255B"/>
    <w:rsid w:val="00556367"/>
    <w:rsid w:val="005B6FA6"/>
    <w:rsid w:val="005D2761"/>
    <w:rsid w:val="005D742E"/>
    <w:rsid w:val="005F0143"/>
    <w:rsid w:val="0065328D"/>
    <w:rsid w:val="006D0523"/>
    <w:rsid w:val="006E526D"/>
    <w:rsid w:val="006F7C6B"/>
    <w:rsid w:val="00711FF9"/>
    <w:rsid w:val="007A0177"/>
    <w:rsid w:val="007C1EE4"/>
    <w:rsid w:val="0083128D"/>
    <w:rsid w:val="0088742F"/>
    <w:rsid w:val="008942A8"/>
    <w:rsid w:val="008A183F"/>
    <w:rsid w:val="008D79C6"/>
    <w:rsid w:val="00935134"/>
    <w:rsid w:val="00935256"/>
    <w:rsid w:val="009D3167"/>
    <w:rsid w:val="00A1570B"/>
    <w:rsid w:val="00A711FE"/>
    <w:rsid w:val="00A84E18"/>
    <w:rsid w:val="00AA3789"/>
    <w:rsid w:val="00B41DDF"/>
    <w:rsid w:val="00B50E4F"/>
    <w:rsid w:val="00B65368"/>
    <w:rsid w:val="00B77800"/>
    <w:rsid w:val="00B92099"/>
    <w:rsid w:val="00BC5850"/>
    <w:rsid w:val="00C00DDA"/>
    <w:rsid w:val="00C14542"/>
    <w:rsid w:val="00C14654"/>
    <w:rsid w:val="00C305F0"/>
    <w:rsid w:val="00C51AF8"/>
    <w:rsid w:val="00C63B6D"/>
    <w:rsid w:val="00C670FB"/>
    <w:rsid w:val="00C90DF9"/>
    <w:rsid w:val="00CB0E33"/>
    <w:rsid w:val="00CC558E"/>
    <w:rsid w:val="00D11D57"/>
    <w:rsid w:val="00D208A8"/>
    <w:rsid w:val="00D2399E"/>
    <w:rsid w:val="00D53CB8"/>
    <w:rsid w:val="00D616B8"/>
    <w:rsid w:val="00D90FC4"/>
    <w:rsid w:val="00D92D71"/>
    <w:rsid w:val="00DD573F"/>
    <w:rsid w:val="00DE5714"/>
    <w:rsid w:val="00E14E00"/>
    <w:rsid w:val="00E420DD"/>
    <w:rsid w:val="00E47ED3"/>
    <w:rsid w:val="00E95981"/>
    <w:rsid w:val="00EA084C"/>
    <w:rsid w:val="00EA4791"/>
    <w:rsid w:val="00F047D3"/>
    <w:rsid w:val="00F20213"/>
    <w:rsid w:val="00F33918"/>
    <w:rsid w:val="00F656DE"/>
    <w:rsid w:val="00F8191D"/>
    <w:rsid w:val="00F81D7D"/>
    <w:rsid w:val="00F86FA6"/>
    <w:rsid w:val="00FD0913"/>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23F67"/>
  <w15:docId w15:val="{41571F22-5DDF-4946-9A12-E619B107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jc w:val="center"/>
      <w:outlineLvl w:val="1"/>
    </w:pPr>
    <w:rPr>
      <w:b/>
      <w:u w:val="single"/>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outlineLvl w:val="3"/>
    </w:pPr>
    <w:rPr>
      <w:b/>
    </w:rPr>
  </w:style>
  <w:style w:type="paragraph" w:styleId="Heading5">
    <w:name w:val="heading 5"/>
    <w:basedOn w:val="Normal"/>
    <w:next w:val="Normal"/>
    <w:pPr>
      <w:keepNext/>
      <w:jc w:val="right"/>
      <w:outlineLvl w:val="4"/>
    </w:pPr>
    <w:rPr>
      <w:b/>
    </w:rPr>
  </w:style>
  <w:style w:type="paragraph" w:styleId="Heading6">
    <w:name w:val="heading 6"/>
    <w:basedOn w:val="Normal"/>
    <w:next w:val="Normal"/>
    <w:pPr>
      <w:keepNext/>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mallCaps/>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top w:w="86" w:type="dxa"/>
        <w:left w:w="115" w:type="dxa"/>
        <w:bottom w:w="86"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top w:w="86" w:type="dxa"/>
        <w:left w:w="115" w:type="dxa"/>
        <w:bottom w:w="86" w:type="dxa"/>
        <w:right w:w="115" w:type="dxa"/>
      </w:tblCellMar>
    </w:tblPr>
  </w:style>
  <w:style w:type="table" w:customStyle="1" w:styleId="8">
    <w:name w:val="8"/>
    <w:basedOn w:val="TableNormal"/>
    <w:tblPr>
      <w:tblStyleRowBandSize w:val="1"/>
      <w:tblStyleColBandSize w:val="1"/>
      <w:tblCellMar>
        <w:top w:w="86" w:type="dxa"/>
        <w:left w:w="115" w:type="dxa"/>
        <w:bottom w:w="86"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4" w:type="dxa"/>
        <w:left w:w="115" w:type="dxa"/>
        <w:bottom w:w="14" w:type="dxa"/>
        <w:right w:w="115" w:type="dxa"/>
      </w:tblCellMar>
    </w:tblPr>
  </w:style>
  <w:style w:type="table" w:customStyle="1" w:styleId="4">
    <w:name w:val="4"/>
    <w:basedOn w:val="TableNormal"/>
    <w:tblPr>
      <w:tblStyleRowBandSize w:val="1"/>
      <w:tblStyleColBandSize w:val="1"/>
      <w:tblCellMar>
        <w:top w:w="14" w:type="dxa"/>
        <w:left w:w="115" w:type="dxa"/>
        <w:bottom w:w="14" w:type="dxa"/>
        <w:right w:w="115" w:type="dxa"/>
      </w:tblCellMar>
    </w:tblPr>
  </w:style>
  <w:style w:type="table" w:customStyle="1" w:styleId="3">
    <w:name w:val="3"/>
    <w:basedOn w:val="TableNormal"/>
    <w:tblPr>
      <w:tblStyleRowBandSize w:val="1"/>
      <w:tblStyleColBandSize w:val="1"/>
      <w:tblCellMar>
        <w:top w:w="14" w:type="dxa"/>
        <w:left w:w="115" w:type="dxa"/>
        <w:bottom w:w="14" w:type="dxa"/>
        <w:right w:w="115" w:type="dxa"/>
      </w:tblCellMar>
    </w:tblPr>
  </w:style>
  <w:style w:type="table" w:customStyle="1" w:styleId="2">
    <w:name w:val="2"/>
    <w:basedOn w:val="TableNormal"/>
    <w:tblPr>
      <w:tblStyleRowBandSize w:val="1"/>
      <w:tblStyleColBandSize w:val="1"/>
      <w:tblCellMar>
        <w:top w:w="14" w:type="dxa"/>
        <w:left w:w="115" w:type="dxa"/>
        <w:bottom w:w="14" w:type="dxa"/>
        <w:right w:w="115" w:type="dxa"/>
      </w:tblCellMar>
    </w:tblPr>
  </w:style>
  <w:style w:type="table" w:customStyle="1" w:styleId="1">
    <w:name w:val="1"/>
    <w:basedOn w:val="TableNormal"/>
    <w:tblPr>
      <w:tblStyleRowBandSize w:val="1"/>
      <w:tblStyleColBandSize w:val="1"/>
      <w:tblCellMar>
        <w:top w:w="14" w:type="dxa"/>
        <w:left w:w="115" w:type="dxa"/>
        <w:bottom w:w="14" w:type="dxa"/>
        <w:right w:w="115" w:type="dxa"/>
      </w:tblCellMar>
    </w:tblPr>
  </w:style>
  <w:style w:type="paragraph" w:styleId="Header">
    <w:name w:val="header"/>
    <w:basedOn w:val="Normal"/>
    <w:link w:val="HeaderChar"/>
    <w:uiPriority w:val="99"/>
    <w:unhideWhenUsed/>
    <w:rsid w:val="0042355A"/>
    <w:pPr>
      <w:tabs>
        <w:tab w:val="center" w:pos="4680"/>
        <w:tab w:val="right" w:pos="9360"/>
      </w:tabs>
    </w:pPr>
  </w:style>
  <w:style w:type="character" w:customStyle="1" w:styleId="HeaderChar">
    <w:name w:val="Header Char"/>
    <w:basedOn w:val="DefaultParagraphFont"/>
    <w:link w:val="Header"/>
    <w:uiPriority w:val="99"/>
    <w:rsid w:val="0042355A"/>
  </w:style>
  <w:style w:type="paragraph" w:styleId="Footer">
    <w:name w:val="footer"/>
    <w:basedOn w:val="Normal"/>
    <w:link w:val="FooterChar"/>
    <w:uiPriority w:val="99"/>
    <w:unhideWhenUsed/>
    <w:rsid w:val="0042355A"/>
    <w:pPr>
      <w:tabs>
        <w:tab w:val="center" w:pos="4680"/>
        <w:tab w:val="right" w:pos="9360"/>
      </w:tabs>
    </w:pPr>
  </w:style>
  <w:style w:type="character" w:customStyle="1" w:styleId="FooterChar">
    <w:name w:val="Footer Char"/>
    <w:basedOn w:val="DefaultParagraphFont"/>
    <w:link w:val="Footer"/>
    <w:uiPriority w:val="99"/>
    <w:rsid w:val="0042355A"/>
  </w:style>
  <w:style w:type="paragraph" w:styleId="BalloonText">
    <w:name w:val="Balloon Text"/>
    <w:basedOn w:val="Normal"/>
    <w:link w:val="BalloonTextChar"/>
    <w:uiPriority w:val="99"/>
    <w:semiHidden/>
    <w:unhideWhenUsed/>
    <w:rsid w:val="00A84E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E18"/>
    <w:rPr>
      <w:rFonts w:ascii="Segoe UI" w:hAnsi="Segoe UI" w:cs="Segoe UI"/>
      <w:sz w:val="18"/>
      <w:szCs w:val="18"/>
    </w:rPr>
  </w:style>
  <w:style w:type="table" w:styleId="TableGrid">
    <w:name w:val="Table Grid"/>
    <w:basedOn w:val="TableNormal"/>
    <w:uiPriority w:val="39"/>
    <w:rsid w:val="001A4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4955"/>
    <w:rPr>
      <w:sz w:val="16"/>
      <w:szCs w:val="16"/>
    </w:rPr>
  </w:style>
  <w:style w:type="paragraph" w:styleId="CommentText">
    <w:name w:val="annotation text"/>
    <w:basedOn w:val="Normal"/>
    <w:link w:val="CommentTextChar"/>
    <w:uiPriority w:val="99"/>
    <w:semiHidden/>
    <w:unhideWhenUsed/>
    <w:rsid w:val="001A4955"/>
  </w:style>
  <w:style w:type="character" w:customStyle="1" w:styleId="CommentTextChar">
    <w:name w:val="Comment Text Char"/>
    <w:basedOn w:val="DefaultParagraphFont"/>
    <w:link w:val="CommentText"/>
    <w:uiPriority w:val="99"/>
    <w:semiHidden/>
    <w:rsid w:val="001A4955"/>
  </w:style>
  <w:style w:type="paragraph" w:styleId="CommentSubject">
    <w:name w:val="annotation subject"/>
    <w:basedOn w:val="CommentText"/>
    <w:next w:val="CommentText"/>
    <w:link w:val="CommentSubjectChar"/>
    <w:uiPriority w:val="99"/>
    <w:semiHidden/>
    <w:unhideWhenUsed/>
    <w:rsid w:val="001A4955"/>
    <w:rPr>
      <w:b/>
      <w:bCs/>
    </w:rPr>
  </w:style>
  <w:style w:type="character" w:customStyle="1" w:styleId="CommentSubjectChar">
    <w:name w:val="Comment Subject Char"/>
    <w:basedOn w:val="CommentTextChar"/>
    <w:link w:val="CommentSubject"/>
    <w:uiPriority w:val="99"/>
    <w:semiHidden/>
    <w:rsid w:val="001A4955"/>
    <w:rPr>
      <w:b/>
      <w:bCs/>
    </w:rPr>
  </w:style>
  <w:style w:type="paragraph" w:styleId="ListParagraph">
    <w:name w:val="List Paragraph"/>
    <w:basedOn w:val="Normal"/>
    <w:uiPriority w:val="34"/>
    <w:qFormat/>
    <w:rsid w:val="00F656DE"/>
    <w:pPr>
      <w:widowControl/>
      <w:ind w:left="720"/>
    </w:pPr>
    <w:rPr>
      <w:rFonts w:eastAsia="Times New Roman" w:cs="Times New Roman"/>
      <w:color w:val="auto"/>
      <w:szCs w:val="24"/>
    </w:rPr>
  </w:style>
  <w:style w:type="character" w:styleId="Hyperlink">
    <w:name w:val="Hyperlink"/>
    <w:basedOn w:val="DefaultParagraphFont"/>
    <w:uiPriority w:val="99"/>
    <w:semiHidden/>
    <w:unhideWhenUsed/>
    <w:rsid w:val="006D052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194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Lynne</dc:creator>
  <cp:keywords/>
  <dc:description/>
  <cp:lastModifiedBy>Lawrence McKenna</cp:lastModifiedBy>
  <cp:revision>4</cp:revision>
  <cp:lastPrinted>2017-09-10T17:17:00Z</cp:lastPrinted>
  <dcterms:created xsi:type="dcterms:W3CDTF">2020-09-23T20:08:00Z</dcterms:created>
  <dcterms:modified xsi:type="dcterms:W3CDTF">2020-09-25T13:50:00Z</dcterms:modified>
</cp:coreProperties>
</file>