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D3641" w14:textId="77777777" w:rsidR="00546BD1" w:rsidRPr="006C7637" w:rsidRDefault="00546BD1" w:rsidP="001F4DA0">
      <w:pPr>
        <w:jc w:val="right"/>
        <w:rPr>
          <w:i/>
          <w:sz w:val="16"/>
          <w:szCs w:val="16"/>
        </w:rPr>
      </w:pPr>
      <w:r w:rsidRPr="006C7637">
        <w:rPr>
          <w:i/>
          <w:sz w:val="16"/>
          <w:szCs w:val="16"/>
        </w:rPr>
        <w:t>Enter Log Number (</w:t>
      </w:r>
      <w:r>
        <w:rPr>
          <w:i/>
          <w:sz w:val="16"/>
          <w:szCs w:val="16"/>
        </w:rPr>
        <w:t>in h</w:t>
      </w:r>
      <w:r w:rsidRPr="006C7637">
        <w:rPr>
          <w:i/>
          <w:sz w:val="16"/>
          <w:szCs w:val="16"/>
        </w:rPr>
        <w:t>eader above)</w:t>
      </w:r>
    </w:p>
    <w:p w14:paraId="72F7494E" w14:textId="77777777" w:rsidR="00E46969" w:rsidRPr="00151304" w:rsidRDefault="00E46969" w:rsidP="00E46969">
      <w:pPr>
        <w:pStyle w:val="Title"/>
        <w:jc w:val="right"/>
        <w:rPr>
          <w:b w:val="0"/>
          <w:sz w:val="8"/>
          <w:szCs w:val="16"/>
        </w:rPr>
      </w:pPr>
    </w:p>
    <w:p w14:paraId="13C4328B" w14:textId="77777777" w:rsidR="004B4233" w:rsidRPr="00546BD1" w:rsidRDefault="004B4233">
      <w:pPr>
        <w:jc w:val="center"/>
        <w:rPr>
          <w:bCs/>
          <w:smallCaps/>
          <w:sz w:val="28"/>
          <w:szCs w:val="28"/>
        </w:rPr>
      </w:pPr>
      <w:r w:rsidRPr="00546BD1">
        <w:rPr>
          <w:b/>
          <w:bCs/>
          <w:smallCaps/>
          <w:sz w:val="28"/>
          <w:szCs w:val="28"/>
        </w:rPr>
        <w:t>Proposal for New Program</w:t>
      </w:r>
    </w:p>
    <w:p w14:paraId="68D3C60D" w14:textId="77777777" w:rsidR="004B4233" w:rsidRPr="00151304" w:rsidRDefault="004B4233">
      <w:pPr>
        <w:jc w:val="center"/>
        <w:rPr>
          <w:bCs/>
          <w:sz w:val="10"/>
          <w:szCs w:val="8"/>
        </w:rPr>
      </w:pPr>
    </w:p>
    <w:tbl>
      <w:tblPr>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2"/>
        <w:gridCol w:w="4208"/>
      </w:tblGrid>
      <w:tr w:rsidR="00546BD1" w14:paraId="05EDF914" w14:textId="77777777" w:rsidTr="00546BD1">
        <w:trPr>
          <w:trHeight w:val="360"/>
          <w:jc w:val="center"/>
        </w:trPr>
        <w:tc>
          <w:tcPr>
            <w:tcW w:w="10800" w:type="dxa"/>
            <w:gridSpan w:val="2"/>
            <w:shd w:val="clear" w:color="auto" w:fill="B7B7B7"/>
            <w:vAlign w:val="center"/>
          </w:tcPr>
          <w:p w14:paraId="1F61CC79" w14:textId="13B1ECAE" w:rsidR="00546BD1" w:rsidRDefault="00CD501D" w:rsidP="009F2807">
            <w:pPr>
              <w:rPr>
                <w:b/>
                <w:smallCaps/>
                <w:sz w:val="22"/>
                <w:szCs w:val="22"/>
              </w:rPr>
            </w:pPr>
            <w:r>
              <w:rPr>
                <w:b/>
                <w:smallCaps/>
                <w:sz w:val="22"/>
                <w:szCs w:val="22"/>
              </w:rPr>
              <w:t xml:space="preserve">Home </w:t>
            </w:r>
            <w:r w:rsidR="00546BD1">
              <w:rPr>
                <w:b/>
                <w:smallCaps/>
                <w:sz w:val="22"/>
                <w:szCs w:val="22"/>
              </w:rPr>
              <w:t>Department and Contact Information</w:t>
            </w:r>
          </w:p>
        </w:tc>
      </w:tr>
      <w:tr w:rsidR="00546BD1" w14:paraId="5B569F73" w14:textId="77777777" w:rsidTr="005D52B9">
        <w:trPr>
          <w:trHeight w:val="560"/>
          <w:jc w:val="center"/>
        </w:trPr>
        <w:tc>
          <w:tcPr>
            <w:tcW w:w="6592" w:type="dxa"/>
            <w:tcBorders>
              <w:bottom w:val="single" w:sz="4" w:space="0" w:color="auto"/>
              <w:right w:val="single" w:sz="4" w:space="0" w:color="auto"/>
            </w:tcBorders>
            <w:vAlign w:val="center"/>
          </w:tcPr>
          <w:p w14:paraId="157933CF" w14:textId="604ED67F" w:rsidR="00546BD1" w:rsidRDefault="00CD501D" w:rsidP="009F2807">
            <w:r>
              <w:t xml:space="preserve">Home </w:t>
            </w:r>
            <w:r w:rsidR="00546BD1">
              <w:t xml:space="preserve">Department:  </w:t>
            </w:r>
            <w:ins w:id="0" w:author="Lawrence McKenna" w:date="2020-09-24T16:12:00Z">
              <w:r w:rsidR="009064D9">
                <w:t>Geography</w:t>
              </w:r>
            </w:ins>
          </w:p>
        </w:tc>
        <w:tc>
          <w:tcPr>
            <w:tcW w:w="4208" w:type="dxa"/>
            <w:tcBorders>
              <w:left w:val="single" w:sz="4" w:space="0" w:color="auto"/>
              <w:bottom w:val="single" w:sz="4" w:space="0" w:color="auto"/>
            </w:tcBorders>
            <w:vAlign w:val="center"/>
          </w:tcPr>
          <w:p w14:paraId="65C540DF" w14:textId="61B54D5A" w:rsidR="00546BD1" w:rsidRDefault="00546BD1" w:rsidP="009F2807">
            <w:r>
              <w:t xml:space="preserve">Date: </w:t>
            </w:r>
            <w:ins w:id="1" w:author="Lawrence McKenna" w:date="2020-09-24T16:12:00Z">
              <w:r w:rsidR="009064D9">
                <w:t>1 October 2020</w:t>
              </w:r>
            </w:ins>
            <w:del w:id="2" w:author="Lawrence McKenna" w:date="2020-09-24T16:12:00Z">
              <w:r w:rsidDel="009064D9">
                <w:delText xml:space="preserve"> </w:delText>
              </w:r>
            </w:del>
          </w:p>
        </w:tc>
      </w:tr>
      <w:tr w:rsidR="00546BD1" w14:paraId="2AB522AB" w14:textId="77777777" w:rsidTr="005D52B9">
        <w:trPr>
          <w:trHeight w:val="600"/>
          <w:jc w:val="center"/>
        </w:trPr>
        <w:tc>
          <w:tcPr>
            <w:tcW w:w="6592" w:type="dxa"/>
            <w:tcBorders>
              <w:top w:val="single" w:sz="4" w:space="0" w:color="auto"/>
              <w:left w:val="single" w:sz="8" w:space="0" w:color="000000"/>
              <w:right w:val="single" w:sz="4" w:space="0" w:color="auto"/>
            </w:tcBorders>
            <w:vAlign w:val="center"/>
          </w:tcPr>
          <w:p w14:paraId="252FE2F5" w14:textId="7B68E2F8" w:rsidR="00546BD1" w:rsidRDefault="00CD501D" w:rsidP="009F2807">
            <w:r>
              <w:t xml:space="preserve">Home Department </w:t>
            </w:r>
            <w:r w:rsidR="00546BD1">
              <w:t xml:space="preserve">Chair: </w:t>
            </w:r>
            <w:ins w:id="3" w:author="Lawrence McKenna" w:date="2020-09-24T16:12:00Z">
              <w:r w:rsidR="009064D9">
                <w:t>Dr. Judy Otto</w:t>
              </w:r>
            </w:ins>
            <w:del w:id="4" w:author="Lawrence McKenna" w:date="2020-09-24T16:12:00Z">
              <w:r w:rsidR="00546BD1" w:rsidDel="009064D9">
                <w:delText xml:space="preserve"> </w:delText>
              </w:r>
            </w:del>
          </w:p>
        </w:tc>
        <w:tc>
          <w:tcPr>
            <w:tcW w:w="4208" w:type="dxa"/>
            <w:tcBorders>
              <w:top w:val="single" w:sz="4" w:space="0" w:color="auto"/>
              <w:left w:val="single" w:sz="4" w:space="0" w:color="auto"/>
            </w:tcBorders>
            <w:vAlign w:val="center"/>
          </w:tcPr>
          <w:p w14:paraId="3922A539" w14:textId="13C1D23B" w:rsidR="00546BD1" w:rsidRDefault="00546BD1" w:rsidP="009F2807">
            <w:r>
              <w:t xml:space="preserve">Extension: </w:t>
            </w:r>
            <w:ins w:id="5" w:author="Lawrence McKenna" w:date="2020-09-24T16:12:00Z">
              <w:r w:rsidR="009064D9">
                <w:t>4770</w:t>
              </w:r>
            </w:ins>
            <w:del w:id="6" w:author="Lawrence McKenna" w:date="2020-09-24T16:12:00Z">
              <w:r w:rsidDel="009064D9">
                <w:delText xml:space="preserve"> </w:delText>
              </w:r>
            </w:del>
          </w:p>
          <w:p w14:paraId="01295BD8" w14:textId="1CA80F02" w:rsidR="00546BD1" w:rsidRDefault="00546BD1" w:rsidP="009F2807">
            <w:r>
              <w:t xml:space="preserve">Email: </w:t>
            </w:r>
            <w:ins w:id="7" w:author="Lawrence McKenna" w:date="2020-09-24T16:12:00Z">
              <w:r w:rsidR="009064D9">
                <w:t>jotto@framingham.edu</w:t>
              </w:r>
            </w:ins>
            <w:del w:id="8" w:author="Lawrence McKenna" w:date="2020-09-24T16:12:00Z">
              <w:r w:rsidDel="009064D9">
                <w:delText xml:space="preserve"> </w:delText>
              </w:r>
            </w:del>
          </w:p>
        </w:tc>
      </w:tr>
      <w:tr w:rsidR="00C52F3C" w14:paraId="0D6EE84E" w14:textId="77777777" w:rsidTr="005D52B9">
        <w:trPr>
          <w:trHeight w:val="600"/>
          <w:jc w:val="center"/>
        </w:trPr>
        <w:tc>
          <w:tcPr>
            <w:tcW w:w="6592" w:type="dxa"/>
            <w:tcBorders>
              <w:top w:val="single" w:sz="4" w:space="0" w:color="auto"/>
              <w:left w:val="single" w:sz="8" w:space="0" w:color="000000"/>
              <w:right w:val="single" w:sz="4" w:space="0" w:color="auto"/>
            </w:tcBorders>
            <w:vAlign w:val="center"/>
          </w:tcPr>
          <w:p w14:paraId="3BB23B3F" w14:textId="77777777" w:rsidR="00C52F3C" w:rsidRDefault="00C52F3C" w:rsidP="00C52F3C">
            <w:r>
              <w:t xml:space="preserve">Home Department </w:t>
            </w:r>
          </w:p>
          <w:p w14:paraId="3F97A38C" w14:textId="77777777" w:rsidR="00C52F3C" w:rsidRDefault="00C52F3C" w:rsidP="00C52F3C">
            <w:r>
              <w:t>Curriculum Committee Chair:</w:t>
            </w:r>
          </w:p>
          <w:p w14:paraId="7096F52F" w14:textId="376A0C86" w:rsidR="00C52F3C" w:rsidRDefault="00C52F3C" w:rsidP="00C52F3C">
            <w:r w:rsidRPr="007A0177">
              <w:rPr>
                <w:i/>
                <w:sz w:val="16"/>
              </w:rPr>
              <w:t>If not home department chair</w:t>
            </w:r>
          </w:p>
        </w:tc>
        <w:tc>
          <w:tcPr>
            <w:tcW w:w="4208" w:type="dxa"/>
            <w:tcBorders>
              <w:top w:val="single" w:sz="4" w:space="0" w:color="auto"/>
              <w:left w:val="single" w:sz="4" w:space="0" w:color="auto"/>
            </w:tcBorders>
            <w:vAlign w:val="center"/>
          </w:tcPr>
          <w:p w14:paraId="7A6F4246" w14:textId="77777777" w:rsidR="00C52F3C" w:rsidRDefault="00C52F3C" w:rsidP="00C52F3C">
            <w:r>
              <w:t xml:space="preserve">Extension:  </w:t>
            </w:r>
          </w:p>
          <w:p w14:paraId="6A48FF16" w14:textId="194E7037" w:rsidR="00C52F3C" w:rsidRDefault="00C52F3C" w:rsidP="00C52F3C">
            <w:r>
              <w:t xml:space="preserve">Email:  </w:t>
            </w:r>
          </w:p>
        </w:tc>
      </w:tr>
      <w:tr w:rsidR="00C52F3C" w14:paraId="009C4F88" w14:textId="77777777" w:rsidTr="005D52B9">
        <w:trPr>
          <w:trHeight w:val="600"/>
          <w:jc w:val="center"/>
        </w:trPr>
        <w:tc>
          <w:tcPr>
            <w:tcW w:w="6592" w:type="dxa"/>
            <w:tcBorders>
              <w:top w:val="single" w:sz="4" w:space="0" w:color="B7B7B7"/>
              <w:left w:val="single" w:sz="8" w:space="0" w:color="000000"/>
              <w:right w:val="single" w:sz="4" w:space="0" w:color="auto"/>
            </w:tcBorders>
            <w:vAlign w:val="center"/>
          </w:tcPr>
          <w:p w14:paraId="01FFD29E" w14:textId="2A87A895" w:rsidR="00C52F3C" w:rsidRDefault="00152AB0" w:rsidP="00C52F3C">
            <w:r>
              <w:t>Log Originator</w:t>
            </w:r>
            <w:r w:rsidR="00C52F3C">
              <w:t xml:space="preserve">: </w:t>
            </w:r>
            <w:ins w:id="9" w:author="Lawrence McKenna" w:date="2020-09-24T16:13:00Z">
              <w:r w:rsidR="009064D9">
                <w:t>Dr. Larry McKenna, Physics and Earth Science</w:t>
              </w:r>
            </w:ins>
            <w:del w:id="10" w:author="Lawrence McKenna" w:date="2020-09-24T16:12:00Z">
              <w:r w:rsidR="00C52F3C" w:rsidDel="009064D9">
                <w:delText xml:space="preserve"> </w:delText>
              </w:r>
            </w:del>
          </w:p>
          <w:p w14:paraId="4E3FA3DE" w14:textId="3BBA8936" w:rsidR="00C52F3C" w:rsidRDefault="00595309" w:rsidP="00595309">
            <w:r>
              <w:rPr>
                <w:i/>
                <w:sz w:val="16"/>
                <w:szCs w:val="16"/>
              </w:rPr>
              <w:t>If not home department chair or home department curriculum committee chair</w:t>
            </w:r>
          </w:p>
        </w:tc>
        <w:tc>
          <w:tcPr>
            <w:tcW w:w="4208" w:type="dxa"/>
            <w:tcBorders>
              <w:top w:val="single" w:sz="4" w:space="0" w:color="B7B7B7"/>
              <w:left w:val="single" w:sz="4" w:space="0" w:color="auto"/>
            </w:tcBorders>
            <w:vAlign w:val="center"/>
          </w:tcPr>
          <w:p w14:paraId="7A7E6123" w14:textId="68E1B87B" w:rsidR="00C52F3C" w:rsidRDefault="00C52F3C" w:rsidP="00C52F3C">
            <w:r>
              <w:t xml:space="preserve">Extension: </w:t>
            </w:r>
            <w:ins w:id="11" w:author="Lawrence McKenna" w:date="2020-09-24T16:13:00Z">
              <w:r w:rsidR="009064D9">
                <w:t>4741</w:t>
              </w:r>
            </w:ins>
            <w:del w:id="12" w:author="Lawrence McKenna" w:date="2020-09-24T16:13:00Z">
              <w:r w:rsidDel="009064D9">
                <w:delText xml:space="preserve"> </w:delText>
              </w:r>
            </w:del>
          </w:p>
          <w:p w14:paraId="5D6180F0" w14:textId="3AD058C3" w:rsidR="00C52F3C" w:rsidRDefault="00C52F3C" w:rsidP="00C52F3C">
            <w:r>
              <w:t xml:space="preserve">Email: </w:t>
            </w:r>
            <w:ins w:id="13" w:author="Lawrence McKenna" w:date="2020-09-24T16:13:00Z">
              <w:r w:rsidR="009064D9">
                <w:t>lmckenna1@framingham.edu</w:t>
              </w:r>
            </w:ins>
            <w:del w:id="14" w:author="Lawrence McKenna" w:date="2020-09-24T16:13:00Z">
              <w:r w:rsidDel="009064D9">
                <w:delText xml:space="preserve"> </w:delText>
              </w:r>
            </w:del>
          </w:p>
        </w:tc>
      </w:tr>
      <w:tr w:rsidR="00C52F3C" w14:paraId="321B108F" w14:textId="77777777" w:rsidTr="00546BD1">
        <w:trPr>
          <w:trHeight w:val="360"/>
          <w:jc w:val="center"/>
        </w:trPr>
        <w:tc>
          <w:tcPr>
            <w:tcW w:w="10800" w:type="dxa"/>
            <w:gridSpan w:val="2"/>
            <w:shd w:val="clear" w:color="auto" w:fill="B7B7B7"/>
            <w:vAlign w:val="center"/>
          </w:tcPr>
          <w:p w14:paraId="07A3CDCE" w14:textId="77777777" w:rsidR="00C52F3C" w:rsidRDefault="00C52F3C" w:rsidP="00C52F3C">
            <w:pPr>
              <w:rPr>
                <w:b/>
                <w:smallCaps/>
                <w:sz w:val="22"/>
                <w:szCs w:val="22"/>
              </w:rPr>
            </w:pPr>
            <w:r>
              <w:rPr>
                <w:b/>
                <w:smallCaps/>
                <w:sz w:val="22"/>
                <w:szCs w:val="22"/>
              </w:rPr>
              <w:t xml:space="preserve">Program Information and Description </w:t>
            </w:r>
          </w:p>
        </w:tc>
      </w:tr>
      <w:tr w:rsidR="00C52F3C" w14:paraId="4E14AF2E"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trHeight w:val="720"/>
          <w:jc w:val="center"/>
        </w:trPr>
        <w:tc>
          <w:tcPr>
            <w:tcW w:w="10800" w:type="dxa"/>
            <w:gridSpan w:val="2"/>
            <w:vAlign w:val="center"/>
          </w:tcPr>
          <w:p w14:paraId="5357102F" w14:textId="6AC6A35B" w:rsidR="00C52F3C" w:rsidRPr="00546BD1" w:rsidRDefault="00C52F3C" w:rsidP="00C52F3C">
            <w:pPr>
              <w:rPr>
                <w:szCs w:val="20"/>
              </w:rPr>
            </w:pPr>
            <w:r w:rsidRPr="00546BD1">
              <w:rPr>
                <w:bCs/>
                <w:szCs w:val="20"/>
              </w:rPr>
              <w:t>Proposed Program Title and Code</w:t>
            </w:r>
            <w:r w:rsidRPr="00546BD1">
              <w:rPr>
                <w:szCs w:val="20"/>
              </w:rPr>
              <w:t xml:space="preserve">:  </w:t>
            </w:r>
            <w:ins w:id="15" w:author="Lawrence McKenna" w:date="2020-09-24T16:13:00Z">
              <w:r w:rsidR="009064D9">
                <w:rPr>
                  <w:szCs w:val="20"/>
                </w:rPr>
                <w:t>Minor in Data Science (DSCI)</w:t>
              </w:r>
            </w:ins>
          </w:p>
        </w:tc>
      </w:tr>
      <w:tr w:rsidR="00C52F3C" w14:paraId="3E393335"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trHeight w:val="288"/>
          <w:jc w:val="center"/>
        </w:trPr>
        <w:tc>
          <w:tcPr>
            <w:tcW w:w="10800" w:type="dxa"/>
            <w:gridSpan w:val="2"/>
            <w:tcMar>
              <w:top w:w="115" w:type="dxa"/>
              <w:bottom w:w="115" w:type="dxa"/>
            </w:tcMar>
            <w:vAlign w:val="center"/>
          </w:tcPr>
          <w:tbl>
            <w:tblPr>
              <w:tblpPr w:leftFromText="180" w:rightFromText="180" w:vertAnchor="text" w:horzAnchor="page" w:tblpX="2446" w:tblpY="31"/>
              <w:tblOverlap w:val="never"/>
              <w:tblW w:w="0" w:type="auto"/>
              <w:tblLayout w:type="fixed"/>
              <w:tblLook w:val="0000" w:firstRow="0" w:lastRow="0" w:firstColumn="0" w:lastColumn="0" w:noHBand="0" w:noVBand="0"/>
            </w:tblPr>
            <w:tblGrid>
              <w:gridCol w:w="360"/>
              <w:gridCol w:w="2160"/>
              <w:gridCol w:w="360"/>
              <w:gridCol w:w="2160"/>
              <w:gridCol w:w="360"/>
              <w:gridCol w:w="1824"/>
            </w:tblGrid>
            <w:tr w:rsidR="00C52F3C" w14:paraId="23D26E10" w14:textId="77777777" w:rsidTr="00532E22">
              <w:tc>
                <w:tcPr>
                  <w:tcW w:w="360" w:type="dxa"/>
                  <w:tcBorders>
                    <w:top w:val="single" w:sz="4" w:space="0" w:color="auto"/>
                    <w:left w:val="single" w:sz="4" w:space="0" w:color="auto"/>
                    <w:bottom w:val="single" w:sz="4" w:space="0" w:color="auto"/>
                    <w:right w:val="single" w:sz="4" w:space="0" w:color="auto"/>
                  </w:tcBorders>
                  <w:vAlign w:val="center"/>
                </w:tcPr>
                <w:p w14:paraId="0A91609D" w14:textId="77777777" w:rsidR="00C52F3C" w:rsidRPr="00830D28" w:rsidRDefault="00C52F3C" w:rsidP="00C52F3C">
                  <w:pPr>
                    <w:jc w:val="center"/>
                    <w:rPr>
                      <w:b/>
                      <w:bCs/>
                      <w:sz w:val="18"/>
                    </w:rPr>
                  </w:pPr>
                </w:p>
              </w:tc>
              <w:tc>
                <w:tcPr>
                  <w:tcW w:w="2160" w:type="dxa"/>
                  <w:tcBorders>
                    <w:left w:val="single" w:sz="4" w:space="0" w:color="auto"/>
                  </w:tcBorders>
                  <w:vAlign w:val="center"/>
                </w:tcPr>
                <w:p w14:paraId="063425E7" w14:textId="77777777" w:rsidR="00C52F3C" w:rsidRDefault="00C52F3C" w:rsidP="00C52F3C">
                  <w:pPr>
                    <w:rPr>
                      <w:sz w:val="18"/>
                    </w:rPr>
                  </w:pPr>
                  <w:r>
                    <w:rPr>
                      <w:sz w:val="18"/>
                    </w:rPr>
                    <w:t>Major</w:t>
                  </w:r>
                </w:p>
              </w:tc>
              <w:tc>
                <w:tcPr>
                  <w:tcW w:w="360" w:type="dxa"/>
                  <w:tcBorders>
                    <w:top w:val="single" w:sz="4" w:space="0" w:color="auto"/>
                    <w:left w:val="single" w:sz="4" w:space="0" w:color="auto"/>
                    <w:bottom w:val="single" w:sz="4" w:space="0" w:color="auto"/>
                    <w:right w:val="single" w:sz="4" w:space="0" w:color="auto"/>
                  </w:tcBorders>
                </w:tcPr>
                <w:p w14:paraId="199ED19B" w14:textId="41F16B78" w:rsidR="00C52F3C" w:rsidRPr="00830D28" w:rsidRDefault="009064D9" w:rsidP="00C52F3C">
                  <w:pPr>
                    <w:jc w:val="center"/>
                    <w:rPr>
                      <w:b/>
                      <w:bCs/>
                      <w:sz w:val="18"/>
                    </w:rPr>
                  </w:pPr>
                  <w:ins w:id="16" w:author="Lawrence McKenna" w:date="2020-09-24T16:13:00Z">
                    <w:r>
                      <w:rPr>
                        <w:b/>
                        <w:bCs/>
                        <w:sz w:val="18"/>
                      </w:rPr>
                      <w:t>X</w:t>
                    </w:r>
                  </w:ins>
                </w:p>
              </w:tc>
              <w:tc>
                <w:tcPr>
                  <w:tcW w:w="2160" w:type="dxa"/>
                  <w:tcBorders>
                    <w:left w:val="single" w:sz="4" w:space="0" w:color="auto"/>
                    <w:right w:val="single" w:sz="4" w:space="0" w:color="auto"/>
                  </w:tcBorders>
                </w:tcPr>
                <w:p w14:paraId="7CDBF41B" w14:textId="77777777" w:rsidR="00C52F3C" w:rsidRDefault="00C52F3C" w:rsidP="00C52F3C">
                  <w:pPr>
                    <w:rPr>
                      <w:sz w:val="18"/>
                    </w:rPr>
                  </w:pPr>
                  <w:r>
                    <w:rPr>
                      <w:sz w:val="18"/>
                    </w:rPr>
                    <w:t>Minor</w:t>
                  </w:r>
                </w:p>
              </w:tc>
              <w:tc>
                <w:tcPr>
                  <w:tcW w:w="360" w:type="dxa"/>
                  <w:tcBorders>
                    <w:top w:val="single" w:sz="4" w:space="0" w:color="auto"/>
                    <w:left w:val="single" w:sz="4" w:space="0" w:color="auto"/>
                    <w:bottom w:val="single" w:sz="4" w:space="0" w:color="auto"/>
                    <w:right w:val="single" w:sz="4" w:space="0" w:color="auto"/>
                  </w:tcBorders>
                  <w:vAlign w:val="center"/>
                </w:tcPr>
                <w:p w14:paraId="1D30B6FB" w14:textId="77777777" w:rsidR="00C52F3C" w:rsidRPr="00830D28" w:rsidRDefault="00C52F3C" w:rsidP="00C52F3C">
                  <w:pPr>
                    <w:jc w:val="center"/>
                    <w:rPr>
                      <w:b/>
                      <w:bCs/>
                      <w:sz w:val="18"/>
                    </w:rPr>
                  </w:pPr>
                </w:p>
              </w:tc>
              <w:tc>
                <w:tcPr>
                  <w:tcW w:w="1824" w:type="dxa"/>
                  <w:tcBorders>
                    <w:left w:val="single" w:sz="4" w:space="0" w:color="auto"/>
                  </w:tcBorders>
                  <w:vAlign w:val="center"/>
                </w:tcPr>
                <w:p w14:paraId="70E888BB" w14:textId="77777777" w:rsidR="00C52F3C" w:rsidRDefault="00C52F3C" w:rsidP="00C52F3C">
                  <w:pPr>
                    <w:rPr>
                      <w:sz w:val="18"/>
                    </w:rPr>
                  </w:pPr>
                  <w:r>
                    <w:rPr>
                      <w:sz w:val="18"/>
                    </w:rPr>
                    <w:t>Concentration</w:t>
                  </w:r>
                </w:p>
              </w:tc>
            </w:tr>
          </w:tbl>
          <w:p w14:paraId="5AD526AA" w14:textId="77777777" w:rsidR="00C52F3C" w:rsidRPr="00546BD1" w:rsidRDefault="00C52F3C" w:rsidP="00C52F3C">
            <w:pPr>
              <w:tabs>
                <w:tab w:val="left" w:pos="2405"/>
                <w:tab w:val="left" w:pos="6815"/>
              </w:tabs>
              <w:rPr>
                <w:szCs w:val="20"/>
              </w:rPr>
            </w:pPr>
            <w:r w:rsidRPr="00546BD1">
              <w:rPr>
                <w:bCs/>
                <w:szCs w:val="20"/>
              </w:rPr>
              <w:t>Type of Program</w:t>
            </w:r>
          </w:p>
        </w:tc>
      </w:tr>
      <w:tr w:rsidR="00C52F3C" w:rsidRPr="007C449C" w14:paraId="073D047D"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Mar>
              <w:top w:w="115" w:type="dxa"/>
              <w:left w:w="115" w:type="dxa"/>
              <w:bottom w:w="115" w:type="dxa"/>
              <w:right w:w="115" w:type="dxa"/>
            </w:tcMar>
          </w:tcPr>
          <w:p w14:paraId="336E3DDD" w14:textId="77777777" w:rsidR="00C52F3C" w:rsidRPr="00546BD1" w:rsidRDefault="00C52F3C" w:rsidP="00C52F3C">
            <w:pPr>
              <w:rPr>
                <w:szCs w:val="20"/>
              </w:rPr>
            </w:pPr>
            <w:r w:rsidRPr="00546BD1">
              <w:rPr>
                <w:bCs/>
                <w:szCs w:val="20"/>
              </w:rPr>
              <w:t>Program Description</w:t>
            </w:r>
          </w:p>
          <w:p w14:paraId="2748174F" w14:textId="77777777" w:rsidR="00C52F3C" w:rsidRPr="00311D68" w:rsidRDefault="00C52F3C" w:rsidP="00C52F3C">
            <w:pPr>
              <w:rPr>
                <w:i/>
                <w:sz w:val="16"/>
                <w:szCs w:val="16"/>
              </w:rPr>
            </w:pPr>
            <w:r>
              <w:rPr>
                <w:i/>
                <w:sz w:val="16"/>
                <w:szCs w:val="16"/>
              </w:rPr>
              <w:t>Please provide the language as it should appear in the catalog. In addition to the requirements, a description of the program is advised.</w:t>
            </w:r>
          </w:p>
          <w:p w14:paraId="0121839C" w14:textId="77777777" w:rsidR="009064D9" w:rsidRDefault="009064D9" w:rsidP="009064D9">
            <w:pPr>
              <w:rPr>
                <w:ins w:id="17" w:author="Lawrence McKenna" w:date="2020-09-24T16:14:00Z"/>
                <w:rFonts w:ascii="Times New Roman" w:hAnsi="Times New Roman"/>
              </w:rPr>
            </w:pPr>
            <w:ins w:id="18" w:author="Lawrence McKenna" w:date="2020-09-24T16:14:00Z">
              <w:r>
                <w:rPr>
                  <w:rFonts w:ascii="Times New Roman" w:hAnsi="Times New Roman"/>
                </w:rPr>
                <w:t xml:space="preserve">Data science is the study of data from its collection, storage, and retrieval to its analysis and use in decision making. Data scientists use powerful digital tools to analyze vast data set which may include not just “numbers” but also text, images, and video. Students successfully completing the minor will have the knowledge and expertise to conduct exploratory and confirmatory analyses of these diverse data types, how to choose and apply the proper tools to the data at hand, and how to visualize their results to effectively convey their conclusions to a wide variety of audiences. </w:t>
              </w:r>
            </w:ins>
          </w:p>
          <w:p w14:paraId="7DC2B0C4" w14:textId="77777777" w:rsidR="009064D9" w:rsidRPr="005B3114" w:rsidRDefault="009064D9" w:rsidP="009064D9">
            <w:pPr>
              <w:rPr>
                <w:ins w:id="19" w:author="Lawrence McKenna" w:date="2020-09-24T16:14:00Z"/>
                <w:b/>
                <w:sz w:val="16"/>
                <w:szCs w:val="16"/>
              </w:rPr>
            </w:pPr>
          </w:p>
          <w:p w14:paraId="310438C8" w14:textId="77777777" w:rsidR="009064D9" w:rsidRDefault="009064D9" w:rsidP="009064D9">
            <w:pPr>
              <w:rPr>
                <w:ins w:id="20" w:author="Lawrence McKenna" w:date="2020-09-24T16:14:00Z"/>
                <w:sz w:val="16"/>
                <w:szCs w:val="16"/>
              </w:rPr>
            </w:pPr>
            <w:ins w:id="21" w:author="Lawrence McKenna" w:date="2020-09-24T16:14:00Z">
              <w:r>
                <w:rPr>
                  <w:sz w:val="16"/>
                  <w:szCs w:val="16"/>
                </w:rPr>
                <w:t>M</w:t>
              </w:r>
              <w:r w:rsidRPr="00FE43EE">
                <w:rPr>
                  <w:sz w:val="16"/>
                  <w:szCs w:val="16"/>
                </w:rPr>
                <w:t xml:space="preserve">INOR IN </w:t>
              </w:r>
              <w:r>
                <w:rPr>
                  <w:sz w:val="16"/>
                  <w:szCs w:val="16"/>
                </w:rPr>
                <w:t>DATA SCIENCE</w:t>
              </w:r>
              <w:r w:rsidRPr="00FE43EE">
                <w:rPr>
                  <w:sz w:val="16"/>
                  <w:szCs w:val="16"/>
                </w:rPr>
                <w:t xml:space="preserve"> (5 COURSES) Required courses: S</w:t>
              </w:r>
            </w:ins>
          </w:p>
          <w:p w14:paraId="0A030D21" w14:textId="77777777" w:rsidR="009064D9" w:rsidRPr="00A16EB7" w:rsidRDefault="009064D9" w:rsidP="009064D9">
            <w:pPr>
              <w:pStyle w:val="ListParagraph"/>
              <w:numPr>
                <w:ilvl w:val="0"/>
                <w:numId w:val="20"/>
              </w:numPr>
              <w:rPr>
                <w:ins w:id="22" w:author="Lawrence McKenna" w:date="2020-09-24T16:14:00Z"/>
                <w:sz w:val="16"/>
                <w:szCs w:val="16"/>
              </w:rPr>
            </w:pPr>
            <w:ins w:id="23" w:author="Lawrence McKenna" w:date="2020-09-24T16:14:00Z">
              <w:r w:rsidRPr="00A16EB7">
                <w:rPr>
                  <w:sz w:val="16"/>
                  <w:szCs w:val="16"/>
                </w:rPr>
                <w:t xml:space="preserve">CSCI 1XX: Introduction to Python </w:t>
              </w:r>
            </w:ins>
          </w:p>
          <w:p w14:paraId="321B4E81" w14:textId="77777777" w:rsidR="009064D9" w:rsidRPr="00A16EB7" w:rsidRDefault="009064D9" w:rsidP="009064D9">
            <w:pPr>
              <w:pStyle w:val="ListParagraph"/>
              <w:numPr>
                <w:ilvl w:val="0"/>
                <w:numId w:val="20"/>
              </w:numPr>
              <w:rPr>
                <w:ins w:id="24" w:author="Lawrence McKenna" w:date="2020-09-24T16:14:00Z"/>
                <w:sz w:val="16"/>
                <w:szCs w:val="16"/>
              </w:rPr>
            </w:pPr>
            <w:ins w:id="25" w:author="Lawrence McKenna" w:date="2020-09-24T16:14:00Z">
              <w:r w:rsidRPr="00A16EB7">
                <w:rPr>
                  <w:sz w:val="16"/>
                  <w:szCs w:val="16"/>
                </w:rPr>
                <w:t>GEOG 111: Digital Earth (to be renamed Introduction to Geospatial Technologies)</w:t>
              </w:r>
            </w:ins>
          </w:p>
          <w:p w14:paraId="5C9F8873" w14:textId="77777777" w:rsidR="009064D9" w:rsidRPr="00A16EB7" w:rsidRDefault="009064D9" w:rsidP="009064D9">
            <w:pPr>
              <w:pStyle w:val="ListParagraph"/>
              <w:numPr>
                <w:ilvl w:val="0"/>
                <w:numId w:val="20"/>
              </w:numPr>
              <w:rPr>
                <w:ins w:id="26" w:author="Lawrence McKenna" w:date="2020-09-24T16:14:00Z"/>
                <w:sz w:val="16"/>
                <w:szCs w:val="16"/>
              </w:rPr>
            </w:pPr>
            <w:ins w:id="27" w:author="Lawrence McKenna" w:date="2020-09-24T16:14:00Z">
              <w:r w:rsidRPr="00A16EB7">
                <w:rPr>
                  <w:sz w:val="16"/>
                  <w:szCs w:val="16"/>
                </w:rPr>
                <w:t>ENVS 202: Data Analysis for Scientists</w:t>
              </w:r>
            </w:ins>
          </w:p>
          <w:p w14:paraId="6F427898" w14:textId="77777777" w:rsidR="009064D9" w:rsidRDefault="009064D9" w:rsidP="009064D9">
            <w:pPr>
              <w:pStyle w:val="ListParagraph"/>
              <w:numPr>
                <w:ilvl w:val="0"/>
                <w:numId w:val="20"/>
              </w:numPr>
              <w:rPr>
                <w:ins w:id="28" w:author="Lawrence McKenna" w:date="2020-09-24T16:14:00Z"/>
                <w:sz w:val="16"/>
                <w:szCs w:val="16"/>
              </w:rPr>
            </w:pPr>
            <w:ins w:id="29" w:author="Lawrence McKenna" w:date="2020-09-24T16:14:00Z">
              <w:r w:rsidRPr="00A16EB7">
                <w:rPr>
                  <w:sz w:val="16"/>
                  <w:szCs w:val="16"/>
                </w:rPr>
                <w:t xml:space="preserve">STAT 307 Intermediate Statistics </w:t>
              </w:r>
            </w:ins>
          </w:p>
          <w:p w14:paraId="641950BC" w14:textId="77777777" w:rsidR="009064D9" w:rsidRDefault="009064D9" w:rsidP="009064D9">
            <w:pPr>
              <w:pStyle w:val="ListParagraph"/>
              <w:numPr>
                <w:ilvl w:val="0"/>
                <w:numId w:val="20"/>
              </w:numPr>
              <w:rPr>
                <w:ins w:id="30" w:author="Lawrence McKenna" w:date="2020-09-24T16:14:00Z"/>
                <w:sz w:val="16"/>
                <w:szCs w:val="16"/>
              </w:rPr>
            </w:pPr>
            <w:ins w:id="31" w:author="Lawrence McKenna" w:date="2020-09-24T16:14:00Z">
              <w:r>
                <w:rPr>
                  <w:sz w:val="16"/>
                  <w:szCs w:val="16"/>
                </w:rPr>
                <w:t>GEOG 3xx: Geospatial analysis in Python OR ENVS 333: Digital Field Methods</w:t>
              </w:r>
            </w:ins>
          </w:p>
          <w:p w14:paraId="13B30B3E" w14:textId="1010073C" w:rsidR="00C52F3C" w:rsidDel="009064D9" w:rsidRDefault="00C52F3C" w:rsidP="00C52F3C">
            <w:pPr>
              <w:rPr>
                <w:del w:id="32" w:author="Lawrence McKenna" w:date="2020-09-24T16:14:00Z"/>
                <w:szCs w:val="20"/>
              </w:rPr>
            </w:pPr>
          </w:p>
          <w:p w14:paraId="56C2FF52" w14:textId="0B3EDF64" w:rsidR="00C52F3C" w:rsidDel="009064D9" w:rsidRDefault="00C52F3C" w:rsidP="00C52F3C">
            <w:pPr>
              <w:rPr>
                <w:del w:id="33" w:author="Lawrence McKenna" w:date="2020-09-24T16:14:00Z"/>
                <w:szCs w:val="20"/>
              </w:rPr>
            </w:pPr>
          </w:p>
          <w:p w14:paraId="11C9D6AA" w14:textId="77777777" w:rsidR="00C52F3C" w:rsidRPr="002830D2" w:rsidRDefault="00C52F3C" w:rsidP="00C52F3C">
            <w:pPr>
              <w:rPr>
                <w:szCs w:val="20"/>
              </w:rPr>
            </w:pPr>
          </w:p>
        </w:tc>
      </w:tr>
      <w:tr w:rsidR="00C52F3C" w:rsidRPr="007C449C" w14:paraId="78D0A939" w14:textId="77777777" w:rsidTr="009F28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Borders>
              <w:bottom w:val="nil"/>
            </w:tcBorders>
            <w:tcMar>
              <w:top w:w="115" w:type="dxa"/>
              <w:left w:w="115" w:type="dxa"/>
              <w:bottom w:w="115" w:type="dxa"/>
              <w:right w:w="115" w:type="dxa"/>
            </w:tcMar>
          </w:tcPr>
          <w:p w14:paraId="4AE1E2E3" w14:textId="77777777" w:rsidR="00C52F3C" w:rsidRPr="00582D45" w:rsidRDefault="00C52F3C" w:rsidP="00C52F3C">
            <w:pPr>
              <w:rPr>
                <w:bCs/>
                <w:szCs w:val="20"/>
              </w:rPr>
            </w:pPr>
            <w:r w:rsidRPr="00582D45">
              <w:rPr>
                <w:szCs w:val="20"/>
              </w:rPr>
              <w:t>Joint Program</w:t>
            </w:r>
          </w:p>
          <w:tbl>
            <w:tblPr>
              <w:tblW w:w="0" w:type="auto"/>
              <w:tblInd w:w="288" w:type="dxa"/>
              <w:tblLayout w:type="fixed"/>
              <w:tblCellMar>
                <w:top w:w="86" w:type="dxa"/>
                <w:left w:w="115" w:type="dxa"/>
                <w:bottom w:w="86" w:type="dxa"/>
                <w:right w:w="115" w:type="dxa"/>
              </w:tblCellMar>
              <w:tblLook w:val="0000" w:firstRow="0" w:lastRow="0" w:firstColumn="0" w:lastColumn="0" w:noHBand="0" w:noVBand="0"/>
            </w:tblPr>
            <w:tblGrid>
              <w:gridCol w:w="6347"/>
              <w:gridCol w:w="2336"/>
            </w:tblGrid>
            <w:tr w:rsidR="00C52F3C" w14:paraId="354F90D1" w14:textId="77777777" w:rsidTr="009F2807">
              <w:trPr>
                <w:trHeight w:val="288"/>
              </w:trPr>
              <w:tc>
                <w:tcPr>
                  <w:tcW w:w="6347" w:type="dxa"/>
                  <w:vAlign w:val="center"/>
                </w:tcPr>
                <w:p w14:paraId="56C9F023" w14:textId="77777777" w:rsidR="00C52F3C" w:rsidRDefault="00C52F3C" w:rsidP="00C52F3C">
                  <w:pPr>
                    <w:rPr>
                      <w:sz w:val="18"/>
                    </w:rPr>
                  </w:pPr>
                  <w:r>
                    <w:rPr>
                      <w:sz w:val="18"/>
                    </w:rPr>
                    <w:t xml:space="preserve">Is this program joint with another department or departments? </w:t>
                  </w:r>
                </w:p>
              </w:tc>
              <w:tc>
                <w:tcPr>
                  <w:tcW w:w="2336" w:type="dxa"/>
                  <w:vAlign w:val="center"/>
                </w:tcPr>
                <w:p w14:paraId="1C0E481B" w14:textId="77777777" w:rsidR="00C52F3C" w:rsidRDefault="00C52F3C" w:rsidP="00C52F3C">
                  <w:pPr>
                    <w:jc w:val="center"/>
                    <w:rPr>
                      <w:sz w:val="2"/>
                    </w:rPr>
                  </w:pPr>
                </w:p>
                <w:tbl>
                  <w:tblPr>
                    <w:tblW w:w="0" w:type="auto"/>
                    <w:jc w:val="center"/>
                    <w:tblLayout w:type="fixed"/>
                    <w:tblLook w:val="0000" w:firstRow="0" w:lastRow="0" w:firstColumn="0" w:lastColumn="0" w:noHBand="0" w:noVBand="0"/>
                  </w:tblPr>
                  <w:tblGrid>
                    <w:gridCol w:w="360"/>
                    <w:gridCol w:w="763"/>
                    <w:gridCol w:w="360"/>
                    <w:gridCol w:w="566"/>
                  </w:tblGrid>
                  <w:tr w:rsidR="00C52F3C" w14:paraId="6E424111" w14:textId="77777777" w:rsidTr="009F2807">
                    <w:trPr>
                      <w:jc w:val="center"/>
                    </w:trPr>
                    <w:tc>
                      <w:tcPr>
                        <w:tcW w:w="360" w:type="dxa"/>
                        <w:tcBorders>
                          <w:top w:val="single" w:sz="4" w:space="0" w:color="auto"/>
                          <w:left w:val="single" w:sz="4" w:space="0" w:color="auto"/>
                          <w:bottom w:val="single" w:sz="4" w:space="0" w:color="auto"/>
                          <w:right w:val="single" w:sz="4" w:space="0" w:color="auto"/>
                        </w:tcBorders>
                        <w:vAlign w:val="center"/>
                      </w:tcPr>
                      <w:p w14:paraId="6AF10208" w14:textId="27053AA9" w:rsidR="00C52F3C" w:rsidRPr="002D31BA" w:rsidRDefault="009064D9" w:rsidP="00C52F3C">
                        <w:pPr>
                          <w:jc w:val="center"/>
                          <w:rPr>
                            <w:b/>
                            <w:sz w:val="18"/>
                          </w:rPr>
                        </w:pPr>
                        <w:ins w:id="34" w:author="Lawrence McKenna" w:date="2020-09-24T16:14:00Z">
                          <w:r>
                            <w:rPr>
                              <w:b/>
                              <w:sz w:val="18"/>
                            </w:rPr>
                            <w:t>X</w:t>
                          </w:r>
                        </w:ins>
                      </w:p>
                    </w:tc>
                    <w:tc>
                      <w:tcPr>
                        <w:tcW w:w="763" w:type="dxa"/>
                        <w:tcBorders>
                          <w:left w:val="single" w:sz="4" w:space="0" w:color="auto"/>
                          <w:right w:val="single" w:sz="4" w:space="0" w:color="auto"/>
                        </w:tcBorders>
                        <w:vAlign w:val="center"/>
                      </w:tcPr>
                      <w:p w14:paraId="3AE7DF06" w14:textId="77777777" w:rsidR="00C52F3C" w:rsidRDefault="00C52F3C" w:rsidP="00C52F3C">
                        <w:pPr>
                          <w:rPr>
                            <w:sz w:val="18"/>
                          </w:rPr>
                        </w:pPr>
                        <w:r>
                          <w:rPr>
                            <w:sz w:val="18"/>
                          </w:rPr>
                          <w:t>Yes</w:t>
                        </w:r>
                      </w:p>
                    </w:tc>
                    <w:tc>
                      <w:tcPr>
                        <w:tcW w:w="360" w:type="dxa"/>
                        <w:tcBorders>
                          <w:top w:val="single" w:sz="4" w:space="0" w:color="auto"/>
                          <w:left w:val="single" w:sz="4" w:space="0" w:color="auto"/>
                          <w:bottom w:val="single" w:sz="4" w:space="0" w:color="auto"/>
                          <w:right w:val="single" w:sz="4" w:space="0" w:color="auto"/>
                        </w:tcBorders>
                        <w:vAlign w:val="center"/>
                      </w:tcPr>
                      <w:p w14:paraId="6C63B53B" w14:textId="77777777" w:rsidR="00C52F3C" w:rsidRPr="002D31BA" w:rsidRDefault="00C52F3C" w:rsidP="00C52F3C">
                        <w:pPr>
                          <w:jc w:val="center"/>
                          <w:rPr>
                            <w:b/>
                            <w:sz w:val="18"/>
                          </w:rPr>
                        </w:pPr>
                      </w:p>
                    </w:tc>
                    <w:tc>
                      <w:tcPr>
                        <w:tcW w:w="566" w:type="dxa"/>
                        <w:tcBorders>
                          <w:left w:val="single" w:sz="4" w:space="0" w:color="auto"/>
                        </w:tcBorders>
                        <w:vAlign w:val="center"/>
                      </w:tcPr>
                      <w:p w14:paraId="482C8049" w14:textId="77777777" w:rsidR="00C52F3C" w:rsidRDefault="00C52F3C" w:rsidP="00C52F3C">
                        <w:pPr>
                          <w:rPr>
                            <w:sz w:val="18"/>
                          </w:rPr>
                        </w:pPr>
                        <w:r>
                          <w:rPr>
                            <w:sz w:val="18"/>
                          </w:rPr>
                          <w:t>No</w:t>
                        </w:r>
                      </w:p>
                    </w:tc>
                  </w:tr>
                </w:tbl>
                <w:p w14:paraId="7EC70D20" w14:textId="77777777" w:rsidR="00C52F3C" w:rsidRDefault="00C52F3C" w:rsidP="00C52F3C">
                  <w:pPr>
                    <w:jc w:val="center"/>
                    <w:rPr>
                      <w:sz w:val="18"/>
                    </w:rPr>
                  </w:pPr>
                </w:p>
              </w:tc>
            </w:tr>
          </w:tbl>
          <w:p w14:paraId="48737612" w14:textId="77777777" w:rsidR="00C52F3C" w:rsidRPr="00901A1A" w:rsidRDefault="00C52F3C" w:rsidP="00C52F3C">
            <w:pPr>
              <w:rPr>
                <w:sz w:val="2"/>
                <w:szCs w:val="2"/>
              </w:rPr>
            </w:pPr>
          </w:p>
          <w:tbl>
            <w:tblPr>
              <w:tblW w:w="0" w:type="auto"/>
              <w:tblInd w:w="288" w:type="dxa"/>
              <w:tblLayout w:type="fixed"/>
              <w:tblCellMar>
                <w:top w:w="86" w:type="dxa"/>
                <w:left w:w="115" w:type="dxa"/>
                <w:bottom w:w="86" w:type="dxa"/>
                <w:right w:w="115" w:type="dxa"/>
              </w:tblCellMar>
              <w:tblLook w:val="0000" w:firstRow="0" w:lastRow="0" w:firstColumn="0" w:lastColumn="0" w:noHBand="0" w:noVBand="0"/>
            </w:tblPr>
            <w:tblGrid>
              <w:gridCol w:w="10282"/>
            </w:tblGrid>
            <w:tr w:rsidR="00C52F3C" w14:paraId="6934FE12" w14:textId="77777777" w:rsidTr="009F2807">
              <w:trPr>
                <w:trHeight w:val="288"/>
              </w:trPr>
              <w:tc>
                <w:tcPr>
                  <w:tcW w:w="10282" w:type="dxa"/>
                  <w:vAlign w:val="center"/>
                </w:tcPr>
                <w:p w14:paraId="108569B5" w14:textId="16E18E5A" w:rsidR="00C52F3C" w:rsidRPr="002830D2" w:rsidRDefault="00C52F3C" w:rsidP="00C52F3C">
                  <w:pPr>
                    <w:rPr>
                      <w:sz w:val="18"/>
                      <w:szCs w:val="18"/>
                    </w:rPr>
                  </w:pPr>
                  <w:r>
                    <w:rPr>
                      <w:sz w:val="18"/>
                    </w:rPr>
                    <w:t xml:space="preserve">If yes, which department(s) is (are) participating? </w:t>
                  </w:r>
                  <w:ins w:id="35" w:author="Lawrence McKenna" w:date="2020-09-24T16:14:00Z">
                    <w:r w:rsidR="009064D9">
                      <w:rPr>
                        <w:sz w:val="18"/>
                      </w:rPr>
                      <w:t>Physics and Earth Science, Mathematics</w:t>
                    </w:r>
                  </w:ins>
                  <w:del w:id="36" w:author="Lawrence McKenna" w:date="2020-09-24T16:14:00Z">
                    <w:r w:rsidDel="009064D9">
                      <w:rPr>
                        <w:sz w:val="18"/>
                      </w:rPr>
                      <w:delText xml:space="preserve"> </w:delText>
                    </w:r>
                  </w:del>
                </w:p>
              </w:tc>
            </w:tr>
          </w:tbl>
          <w:p w14:paraId="3103F705" w14:textId="77777777" w:rsidR="00C52F3C" w:rsidRPr="00901A1A" w:rsidRDefault="00C52F3C" w:rsidP="00C52F3C">
            <w:pPr>
              <w:rPr>
                <w:sz w:val="2"/>
                <w:szCs w:val="2"/>
              </w:rPr>
            </w:pPr>
          </w:p>
          <w:tbl>
            <w:tblPr>
              <w:tblW w:w="0" w:type="auto"/>
              <w:tblInd w:w="288" w:type="dxa"/>
              <w:tblLayout w:type="fixed"/>
              <w:tblCellMar>
                <w:top w:w="86" w:type="dxa"/>
                <w:left w:w="115" w:type="dxa"/>
                <w:bottom w:w="86" w:type="dxa"/>
                <w:right w:w="115" w:type="dxa"/>
              </w:tblCellMar>
              <w:tblLook w:val="0000" w:firstRow="0" w:lastRow="0" w:firstColumn="0" w:lastColumn="0" w:noHBand="0" w:noVBand="0"/>
            </w:tblPr>
            <w:tblGrid>
              <w:gridCol w:w="10282"/>
            </w:tblGrid>
            <w:tr w:rsidR="00C52F3C" w14:paraId="24059C92" w14:textId="77777777" w:rsidTr="009F2807">
              <w:trPr>
                <w:trHeight w:val="288"/>
              </w:trPr>
              <w:tc>
                <w:tcPr>
                  <w:tcW w:w="10282" w:type="dxa"/>
                  <w:vAlign w:val="center"/>
                </w:tcPr>
                <w:p w14:paraId="002845AD" w14:textId="5F3D6C59" w:rsidR="00C52F3C" w:rsidRPr="002830D2" w:rsidRDefault="00C52F3C" w:rsidP="00C52F3C">
                  <w:pPr>
                    <w:rPr>
                      <w:sz w:val="18"/>
                      <w:szCs w:val="18"/>
                    </w:rPr>
                  </w:pPr>
                  <w:r>
                    <w:rPr>
                      <w:sz w:val="18"/>
                    </w:rPr>
                    <w:t xml:space="preserve">Which department will oversee the program?* </w:t>
                  </w:r>
                  <w:ins w:id="37" w:author="Lawrence McKenna" w:date="2020-09-24T16:14:00Z">
                    <w:r w:rsidR="009064D9">
                      <w:rPr>
                        <w:sz w:val="18"/>
                      </w:rPr>
                      <w:t>Geography</w:t>
                    </w:r>
                  </w:ins>
                  <w:del w:id="38" w:author="Lawrence McKenna" w:date="2020-09-24T16:14:00Z">
                    <w:r w:rsidDel="009064D9">
                      <w:rPr>
                        <w:sz w:val="18"/>
                      </w:rPr>
                      <w:delText xml:space="preserve"> </w:delText>
                    </w:r>
                  </w:del>
                </w:p>
              </w:tc>
            </w:tr>
          </w:tbl>
          <w:p w14:paraId="065452A7" w14:textId="77777777" w:rsidR="00C52F3C" w:rsidRPr="00D12227" w:rsidRDefault="00C52F3C" w:rsidP="00C52F3C">
            <w:pPr>
              <w:ind w:left="245"/>
              <w:rPr>
                <w:i/>
                <w:sz w:val="2"/>
                <w:szCs w:val="10"/>
              </w:rPr>
            </w:pPr>
          </w:p>
          <w:p w14:paraId="6BF388B6" w14:textId="77777777" w:rsidR="00C52F3C" w:rsidRPr="00D12227" w:rsidRDefault="00C52F3C" w:rsidP="00C52F3C">
            <w:pPr>
              <w:rPr>
                <w:sz w:val="16"/>
                <w:szCs w:val="16"/>
              </w:rPr>
            </w:pPr>
            <w:r w:rsidRPr="00D12227">
              <w:rPr>
                <w:i/>
                <w:smallCaps/>
                <w:sz w:val="16"/>
                <w:szCs w:val="16"/>
              </w:rPr>
              <w:t xml:space="preserve">* </w:t>
            </w:r>
            <w:r w:rsidRPr="00D12227">
              <w:rPr>
                <w:i/>
                <w:sz w:val="16"/>
                <w:szCs w:val="16"/>
              </w:rPr>
              <w:t>The overseeing department must be listed as an affected department unless that department is submitting the log, and the overseeing department should plan to attend the subcommittee meeting and full UCC meeting at which this program is discussed.</w:t>
            </w:r>
          </w:p>
        </w:tc>
      </w:tr>
      <w:tr w:rsidR="00C52F3C" w14:paraId="20DCB4A4" w14:textId="77777777" w:rsidTr="00546BD1">
        <w:trPr>
          <w:trHeight w:val="360"/>
          <w:jc w:val="center"/>
        </w:trPr>
        <w:tc>
          <w:tcPr>
            <w:tcW w:w="10800" w:type="dxa"/>
            <w:gridSpan w:val="2"/>
            <w:shd w:val="clear" w:color="auto" w:fill="B7B7B7"/>
            <w:vAlign w:val="center"/>
          </w:tcPr>
          <w:p w14:paraId="77F8DA54" w14:textId="77777777" w:rsidR="00C52F3C" w:rsidRDefault="00C52F3C" w:rsidP="00C52F3C">
            <w:pPr>
              <w:rPr>
                <w:b/>
                <w:smallCaps/>
                <w:sz w:val="22"/>
                <w:szCs w:val="22"/>
              </w:rPr>
            </w:pPr>
            <w:r>
              <w:rPr>
                <w:b/>
                <w:smallCaps/>
                <w:sz w:val="22"/>
                <w:szCs w:val="22"/>
              </w:rPr>
              <w:t xml:space="preserve">Rationale </w:t>
            </w:r>
          </w:p>
        </w:tc>
      </w:tr>
      <w:tr w:rsidR="009064D9" w:rsidRPr="007C449C" w14:paraId="4DCBB3CB"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Borders>
              <w:bottom w:val="single" w:sz="4" w:space="0" w:color="auto"/>
            </w:tcBorders>
            <w:tcMar>
              <w:top w:w="115" w:type="dxa"/>
              <w:left w:w="115" w:type="dxa"/>
              <w:bottom w:w="115" w:type="dxa"/>
              <w:right w:w="115" w:type="dxa"/>
            </w:tcMar>
          </w:tcPr>
          <w:p w14:paraId="4AB62471" w14:textId="77777777" w:rsidR="009064D9" w:rsidRPr="005B3114" w:rsidRDefault="009064D9" w:rsidP="009064D9">
            <w:pPr>
              <w:rPr>
                <w:ins w:id="39" w:author="Lawrence McKenna" w:date="2020-09-24T16:15:00Z"/>
                <w:b/>
                <w:sz w:val="16"/>
                <w:szCs w:val="16"/>
              </w:rPr>
            </w:pPr>
            <w:ins w:id="40" w:author="Lawrence McKenna" w:date="2020-09-24T16:15:00Z">
              <w:r w:rsidRPr="00311D68">
                <w:rPr>
                  <w:i/>
                  <w:sz w:val="16"/>
                  <w:szCs w:val="16"/>
                </w:rPr>
                <w:t>Please provide language that clearly explains the purpose for the new program and, if applicable, how the program differs from any similar programs.</w:t>
              </w:r>
              <w:r>
                <w:rPr>
                  <w:i/>
                  <w:sz w:val="16"/>
                  <w:szCs w:val="16"/>
                </w:rPr>
                <w:t xml:space="preserve"> Include the date of department curriculum committee approval, if available.</w:t>
              </w:r>
            </w:ins>
          </w:p>
          <w:p w14:paraId="48A0E74E" w14:textId="77777777" w:rsidR="009064D9" w:rsidRDefault="009064D9" w:rsidP="009064D9">
            <w:pPr>
              <w:rPr>
                <w:ins w:id="41" w:author="Lawrence McKenna" w:date="2020-09-24T16:15:00Z"/>
                <w:rFonts w:ascii="Times New Roman" w:hAnsi="Times New Roman"/>
              </w:rPr>
            </w:pPr>
            <w:ins w:id="42" w:author="Lawrence McKenna" w:date="2020-09-24T16:15:00Z">
              <w:r w:rsidRPr="005B3114">
                <w:rPr>
                  <w:rFonts w:ascii="Times New Roman" w:hAnsi="Times New Roman"/>
                </w:rPr>
                <w:t>Statistics evolved in the mid-19</w:t>
              </w:r>
              <w:r w:rsidRPr="005B3114">
                <w:rPr>
                  <w:rFonts w:ascii="Times New Roman" w:hAnsi="Times New Roman"/>
                  <w:vertAlign w:val="superscript"/>
                </w:rPr>
                <w:t>th</w:t>
              </w:r>
              <w:r w:rsidRPr="005B3114">
                <w:rPr>
                  <w:rFonts w:ascii="Times New Roman" w:hAnsi="Times New Roman"/>
                </w:rPr>
                <w:t xml:space="preserve"> century as a way of understanding the social and economics of countries, or stat[es]. Early textbooks on statistics focused on extracting meaning from small data sets, often no more than a few dozen points, or ways of rapidly and approximately analyzing </w:t>
              </w:r>
              <w:r>
                <w:rPr>
                  <w:rFonts w:ascii="Times New Roman" w:hAnsi="Times New Roman"/>
                </w:rPr>
                <w:t>“</w:t>
              </w:r>
              <w:r w:rsidRPr="005B3114">
                <w:rPr>
                  <w:rFonts w:ascii="Times New Roman" w:hAnsi="Times New Roman"/>
                </w:rPr>
                <w:t>large</w:t>
              </w:r>
              <w:r>
                <w:rPr>
                  <w:rFonts w:ascii="Times New Roman" w:hAnsi="Times New Roman"/>
                </w:rPr>
                <w:t>”</w:t>
              </w:r>
              <w:r w:rsidRPr="005B3114">
                <w:rPr>
                  <w:rFonts w:ascii="Times New Roman" w:hAnsi="Times New Roman"/>
                </w:rPr>
                <w:t xml:space="preserve"> data sets with </w:t>
              </w:r>
              <w:r>
                <w:rPr>
                  <w:rFonts w:ascii="Times New Roman" w:hAnsi="Times New Roman"/>
                </w:rPr>
                <w:t>perhaps 100 data</w:t>
              </w:r>
              <w:r w:rsidRPr="005B3114">
                <w:rPr>
                  <w:rFonts w:ascii="Times New Roman" w:hAnsi="Times New Roman"/>
                </w:rPr>
                <w:t>.</w:t>
              </w:r>
            </w:ins>
          </w:p>
          <w:p w14:paraId="5FD67686" w14:textId="77777777" w:rsidR="009064D9" w:rsidRPr="005B3114" w:rsidRDefault="009064D9" w:rsidP="009064D9">
            <w:pPr>
              <w:rPr>
                <w:ins w:id="43" w:author="Lawrence McKenna" w:date="2020-09-24T16:15:00Z"/>
                <w:rFonts w:ascii="Times New Roman" w:hAnsi="Times New Roman"/>
              </w:rPr>
            </w:pPr>
          </w:p>
          <w:p w14:paraId="418DCEB1" w14:textId="77777777" w:rsidR="009064D9" w:rsidRDefault="009064D9" w:rsidP="009064D9">
            <w:pPr>
              <w:rPr>
                <w:ins w:id="44" w:author="Lawrence McKenna" w:date="2020-09-24T16:15:00Z"/>
                <w:rFonts w:ascii="Times New Roman" w:hAnsi="Times New Roman"/>
              </w:rPr>
            </w:pPr>
            <w:ins w:id="45" w:author="Lawrence McKenna" w:date="2020-09-24T16:15:00Z">
              <w:r w:rsidRPr="005B3114">
                <w:rPr>
                  <w:rFonts w:ascii="Times New Roman" w:hAnsi="Times New Roman"/>
                </w:rPr>
                <w:t>Then, Moore’s Law.</w:t>
              </w:r>
            </w:ins>
          </w:p>
          <w:p w14:paraId="783F383C" w14:textId="77777777" w:rsidR="009064D9" w:rsidRPr="005B3114" w:rsidRDefault="009064D9" w:rsidP="009064D9">
            <w:pPr>
              <w:rPr>
                <w:ins w:id="46" w:author="Lawrence McKenna" w:date="2020-09-24T16:15:00Z"/>
                <w:rFonts w:ascii="Times New Roman" w:hAnsi="Times New Roman"/>
              </w:rPr>
            </w:pPr>
          </w:p>
          <w:p w14:paraId="2C5D5121" w14:textId="3ED3F326" w:rsidR="009064D9" w:rsidRDefault="009064D9" w:rsidP="009064D9">
            <w:pPr>
              <w:rPr>
                <w:ins w:id="47" w:author="Lawrence McKenna" w:date="2020-09-24T16:15:00Z"/>
                <w:rFonts w:ascii="Times New Roman" w:hAnsi="Times New Roman"/>
              </w:rPr>
            </w:pPr>
            <w:ins w:id="48" w:author="Lawrence McKenna" w:date="2020-09-24T16:15:00Z">
              <w:r w:rsidRPr="005B3114">
                <w:rPr>
                  <w:rFonts w:ascii="Times New Roman" w:hAnsi="Times New Roman"/>
                </w:rPr>
                <w:t>Since 1970, the revolution i</w:t>
              </w:r>
            </w:ins>
            <w:ins w:id="49" w:author="Lawrence McKenna" w:date="2020-09-24T16:16:00Z">
              <w:r>
                <w:rPr>
                  <w:rFonts w:ascii="Times New Roman" w:hAnsi="Times New Roman"/>
                </w:rPr>
                <w:t>n</w:t>
              </w:r>
            </w:ins>
            <w:ins w:id="50" w:author="Lawrence McKenna" w:date="2020-09-24T16:15:00Z">
              <w:r w:rsidRPr="005B3114">
                <w:rPr>
                  <w:rFonts w:ascii="Times New Roman" w:hAnsi="Times New Roman"/>
                </w:rPr>
                <w:t xml:space="preserve"> cheap computing has changed the nature of </w:t>
              </w:r>
              <w:r>
                <w:rPr>
                  <w:rFonts w:ascii="Times New Roman" w:hAnsi="Times New Roman"/>
                </w:rPr>
                <w:t>how we understand data</w:t>
              </w:r>
              <w:r w:rsidRPr="005B3114">
                <w:rPr>
                  <w:rFonts w:ascii="Times New Roman" w:hAnsi="Times New Roman"/>
                </w:rPr>
                <w:t xml:space="preserve">. Statistics is now in the age of “Big Data,” where vast quantities of data are instantly available and rapidly investigated with unprecedented computing power. Managing and analyzing these enormous and dynamic data sets has birthed a new field, </w:t>
              </w:r>
              <w:r w:rsidRPr="005B3114">
                <w:rPr>
                  <w:rFonts w:ascii="Times New Roman" w:hAnsi="Times New Roman"/>
                  <w:i/>
                </w:rPr>
                <w:t>data science</w:t>
              </w:r>
              <w:r w:rsidRPr="005B3114">
                <w:rPr>
                  <w:rFonts w:ascii="Times New Roman" w:hAnsi="Times New Roman"/>
                </w:rPr>
                <w:t xml:space="preserve">. Data scientists are not </w:t>
              </w:r>
              <w:r w:rsidRPr="005B3114">
                <w:rPr>
                  <w:rFonts w:ascii="Times New Roman" w:hAnsi="Times New Roman"/>
                </w:rPr>
                <w:lastRenderedPageBreak/>
                <w:t xml:space="preserve">statisticians in the classical sense: they are as adept at the mechanics of finding, storing and manipulating vast data sets as they are using powerful digital tools to analyze data. Even the nature of </w:t>
              </w:r>
              <w:r>
                <w:rPr>
                  <w:rFonts w:ascii="Times New Roman" w:hAnsi="Times New Roman"/>
                </w:rPr>
                <w:t xml:space="preserve">“data” has expanded: data now include not just “number” but text, images, and even video. </w:t>
              </w:r>
              <w:r w:rsidRPr="005B3114">
                <w:rPr>
                  <w:rFonts w:ascii="Times New Roman" w:hAnsi="Times New Roman"/>
                </w:rPr>
                <w:t xml:space="preserve">An FSU data science major would be of interest to </w:t>
              </w:r>
              <w:r>
                <w:rPr>
                  <w:rFonts w:ascii="Times New Roman" w:hAnsi="Times New Roman"/>
                </w:rPr>
                <w:t>any major where data are used to make decisions. This means</w:t>
              </w:r>
              <w:r w:rsidRPr="005B3114">
                <w:rPr>
                  <w:rFonts w:ascii="Times New Roman" w:hAnsi="Times New Roman"/>
                </w:rPr>
                <w:t xml:space="preserve"> business and social science majors, not just STEM students, would find the minor of interest intellectually and professionally</w:t>
              </w:r>
              <w:r>
                <w:rPr>
                  <w:rFonts w:ascii="Times New Roman" w:hAnsi="Times New Roman"/>
                </w:rPr>
                <w:t xml:space="preserve">. This truly inter-disciplinary minor requires no previous knowledge of statistics or programming. </w:t>
              </w:r>
            </w:ins>
          </w:p>
          <w:p w14:paraId="12FE383B" w14:textId="77777777" w:rsidR="009064D9" w:rsidRDefault="009064D9" w:rsidP="009064D9">
            <w:pPr>
              <w:rPr>
                <w:ins w:id="51" w:author="Lawrence McKenna" w:date="2020-09-24T16:15:00Z"/>
                <w:rFonts w:ascii="Times New Roman" w:hAnsi="Times New Roman"/>
              </w:rPr>
            </w:pPr>
          </w:p>
          <w:p w14:paraId="3DBFEFB9" w14:textId="2E72F9A4" w:rsidR="009064D9" w:rsidRDefault="009064D9" w:rsidP="009064D9">
            <w:pPr>
              <w:rPr>
                <w:ins w:id="52" w:author="Lawrence McKenna" w:date="2020-09-24T16:15:00Z"/>
              </w:rPr>
            </w:pPr>
            <w:ins w:id="53" w:author="Lawrence McKenna" w:date="2020-09-24T16:15:00Z">
              <w:r>
                <w:rPr>
                  <w:rFonts w:ascii="Times New Roman" w:hAnsi="Times New Roman"/>
                </w:rPr>
                <w:t>This minor would complement, not compete with, our existing Statistics minor. A</w:t>
              </w:r>
            </w:ins>
            <w:ins w:id="54" w:author="Lawrence McKenna" w:date="2020-09-24T16:17:00Z">
              <w:r>
                <w:rPr>
                  <w:rFonts w:ascii="Times New Roman" w:hAnsi="Times New Roman"/>
                </w:rPr>
                <w:t>s</w:t>
              </w:r>
            </w:ins>
            <w:ins w:id="55" w:author="Lawrence McKenna" w:date="2020-09-24T16:15:00Z">
              <w:r>
                <w:rPr>
                  <w:rFonts w:ascii="Times New Roman" w:hAnsi="Times New Roman"/>
                </w:rPr>
                <w:t xml:space="preserve"> noted above, the STAT minor focusses on traditional, “math-based” analysis. The data science minor, on the other hand, has a firm focus on the management of data, and the exploration of this data, often in ways that aren’t hypothesis driven. Neither is this minor in conflict with a computer science minor. Much of the “nitty gritty” data management of interest to computer science minors is not applicable to data scientists, which is why the latter take Python rather than Java as their introductory course. </w:t>
              </w:r>
            </w:ins>
          </w:p>
          <w:p w14:paraId="4E0AAF40" w14:textId="00EFCF69" w:rsidR="009064D9" w:rsidRPr="00546BD1" w:rsidDel="00AE4C42" w:rsidRDefault="009064D9" w:rsidP="009064D9">
            <w:pPr>
              <w:rPr>
                <w:del w:id="56" w:author="Lawrence McKenna" w:date="2020-09-24T16:15:00Z"/>
                <w:i/>
                <w:sz w:val="16"/>
                <w:szCs w:val="16"/>
              </w:rPr>
            </w:pPr>
            <w:del w:id="57" w:author="Lawrence McKenna" w:date="2020-09-24T16:15:00Z">
              <w:r w:rsidRPr="00311D68" w:rsidDel="00AE4C42">
                <w:rPr>
                  <w:i/>
                  <w:sz w:val="16"/>
                  <w:szCs w:val="16"/>
                </w:rPr>
                <w:delText>Please provide language that clearly explains the purpose for the new program and, if applicable, how the program differs from any similar programs.</w:delText>
              </w:r>
              <w:r w:rsidDel="00AE4C42">
                <w:rPr>
                  <w:i/>
                  <w:sz w:val="16"/>
                  <w:szCs w:val="16"/>
                </w:rPr>
                <w:delText xml:space="preserve"> Include the date of department curriculum committee approval, if available.</w:delText>
              </w:r>
            </w:del>
          </w:p>
          <w:p w14:paraId="0AF20285" w14:textId="0AF494C3" w:rsidR="009064D9" w:rsidDel="00AE4C42" w:rsidRDefault="009064D9" w:rsidP="009064D9">
            <w:pPr>
              <w:rPr>
                <w:del w:id="58" w:author="Lawrence McKenna" w:date="2020-09-24T16:15:00Z"/>
              </w:rPr>
            </w:pPr>
          </w:p>
          <w:p w14:paraId="01575ABF" w14:textId="63FBB75C" w:rsidR="009064D9" w:rsidRPr="000A457F" w:rsidDel="00AE4C42" w:rsidRDefault="009064D9" w:rsidP="009064D9">
            <w:pPr>
              <w:rPr>
                <w:del w:id="59" w:author="Lawrence McKenna" w:date="2020-09-24T16:15:00Z"/>
              </w:rPr>
            </w:pPr>
          </w:p>
          <w:p w14:paraId="0F410E3B" w14:textId="77777777" w:rsidR="009064D9" w:rsidRPr="000A457F" w:rsidRDefault="009064D9" w:rsidP="009064D9"/>
        </w:tc>
      </w:tr>
      <w:tr w:rsidR="009064D9" w14:paraId="6A62615F" w14:textId="77777777" w:rsidTr="009F2807">
        <w:trPr>
          <w:trHeight w:val="360"/>
          <w:jc w:val="center"/>
        </w:trPr>
        <w:tc>
          <w:tcPr>
            <w:tcW w:w="10800" w:type="dxa"/>
            <w:gridSpan w:val="2"/>
            <w:shd w:val="clear" w:color="auto" w:fill="B7B7B7"/>
            <w:vAlign w:val="center"/>
          </w:tcPr>
          <w:p w14:paraId="1ABD473B" w14:textId="77777777" w:rsidR="009064D9" w:rsidRDefault="009064D9" w:rsidP="009064D9">
            <w:pPr>
              <w:rPr>
                <w:b/>
                <w:smallCaps/>
                <w:sz w:val="22"/>
                <w:szCs w:val="22"/>
              </w:rPr>
            </w:pPr>
            <w:r>
              <w:rPr>
                <w:b/>
                <w:smallCaps/>
                <w:sz w:val="22"/>
                <w:szCs w:val="22"/>
              </w:rPr>
              <w:lastRenderedPageBreak/>
              <w:t>General Education</w:t>
            </w:r>
          </w:p>
        </w:tc>
      </w:tr>
      <w:tr w:rsidR="009064D9" w:rsidRPr="007C449C" w14:paraId="04D280B8"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Borders>
              <w:bottom w:val="single" w:sz="4" w:space="0" w:color="auto"/>
            </w:tcBorders>
            <w:tcMar>
              <w:top w:w="115" w:type="dxa"/>
              <w:left w:w="115" w:type="dxa"/>
              <w:bottom w:w="115" w:type="dxa"/>
              <w:right w:w="115" w:type="dxa"/>
            </w:tcMar>
          </w:tcPr>
          <w:p w14:paraId="5B3E6987" w14:textId="77777777" w:rsidR="009064D9" w:rsidRPr="001F630E" w:rsidRDefault="009064D9" w:rsidP="009064D9">
            <w:pPr>
              <w:rPr>
                <w:i/>
                <w:sz w:val="16"/>
                <w:szCs w:val="16"/>
              </w:rPr>
            </w:pPr>
            <w:r>
              <w:rPr>
                <w:i/>
                <w:sz w:val="16"/>
                <w:szCs w:val="16"/>
              </w:rPr>
              <w:t>Please see the Guide to UCC Forms for descriptions of the domains and subdomains</w:t>
            </w:r>
          </w:p>
          <w:p w14:paraId="04634F17" w14:textId="77777777" w:rsidR="009064D9" w:rsidRPr="00951DF3" w:rsidRDefault="009064D9" w:rsidP="009064D9">
            <w:pPr>
              <w:rPr>
                <w:sz w:val="10"/>
              </w:rPr>
            </w:pPr>
          </w:p>
          <w:p w14:paraId="70DDE02C" w14:textId="77777777" w:rsidR="009064D9" w:rsidRPr="00951DF3" w:rsidRDefault="009064D9" w:rsidP="009064D9">
            <w:pPr>
              <w:rPr>
                <w:sz w:val="10"/>
              </w:rPr>
            </w:pPr>
          </w:p>
          <w:p w14:paraId="0AEDE861" w14:textId="77777777" w:rsidR="009064D9" w:rsidRPr="001F630E" w:rsidRDefault="009064D9" w:rsidP="009064D9">
            <w:pPr>
              <w:rPr>
                <w:i/>
                <w:sz w:val="18"/>
                <w:szCs w:val="18"/>
              </w:rPr>
            </w:pPr>
            <w:r w:rsidRPr="001F630E">
              <w:rPr>
                <w:szCs w:val="20"/>
              </w:rPr>
              <w:t>Subdomain Fulfilled by Major or Concentration</w:t>
            </w:r>
          </w:p>
          <w:p w14:paraId="63F89665" w14:textId="77777777" w:rsidR="009064D9" w:rsidRPr="000726BD" w:rsidRDefault="009064D9" w:rsidP="009064D9">
            <w:pPr>
              <w:ind w:left="208"/>
              <w:rPr>
                <w:i/>
                <w:sz w:val="16"/>
                <w:szCs w:val="18"/>
              </w:rPr>
            </w:pPr>
            <w:r w:rsidRPr="000726BD">
              <w:rPr>
                <w:i/>
                <w:sz w:val="16"/>
                <w:szCs w:val="18"/>
              </w:rPr>
              <w:t>Select one subdomain to be fulfilled by the major</w:t>
            </w:r>
            <w:r>
              <w:rPr>
                <w:i/>
                <w:sz w:val="16"/>
                <w:szCs w:val="18"/>
              </w:rPr>
              <w:t xml:space="preserve"> or concentration</w:t>
            </w:r>
            <w:r w:rsidRPr="000726BD">
              <w:rPr>
                <w:i/>
                <w:sz w:val="16"/>
                <w:szCs w:val="18"/>
              </w:rPr>
              <w:t>.  Enter the number corresponding to the Domain (I, II, or III), the letter correspondin</w:t>
            </w:r>
            <w:r>
              <w:rPr>
                <w:i/>
                <w:sz w:val="16"/>
                <w:szCs w:val="18"/>
              </w:rPr>
              <w:t>g to the Subdomain (A, B, or C)</w:t>
            </w:r>
            <w:r w:rsidRPr="000726BD">
              <w:rPr>
                <w:i/>
                <w:sz w:val="16"/>
                <w:szCs w:val="18"/>
              </w:rPr>
              <w:t xml:space="preserve"> </w:t>
            </w:r>
          </w:p>
          <w:p w14:paraId="52AE93A1" w14:textId="77777777" w:rsidR="009064D9" w:rsidRPr="000726BD" w:rsidRDefault="009064D9" w:rsidP="009064D9">
            <w:pPr>
              <w:ind w:left="208"/>
              <w:rPr>
                <w:sz w:val="10"/>
                <w:szCs w:val="18"/>
              </w:rPr>
            </w:pPr>
          </w:p>
          <w:tbl>
            <w:tblPr>
              <w:tblW w:w="9000" w:type="dxa"/>
              <w:jc w:val="center"/>
              <w:tblLayout w:type="fixed"/>
              <w:tblCellMar>
                <w:top w:w="58" w:type="dxa"/>
                <w:left w:w="115" w:type="dxa"/>
                <w:right w:w="115" w:type="dxa"/>
              </w:tblCellMar>
              <w:tblLook w:val="0000" w:firstRow="0" w:lastRow="0" w:firstColumn="0" w:lastColumn="0" w:noHBand="0" w:noVBand="0"/>
            </w:tblPr>
            <w:tblGrid>
              <w:gridCol w:w="431"/>
              <w:gridCol w:w="8569"/>
            </w:tblGrid>
            <w:tr w:rsidR="009064D9" w:rsidRPr="00367BD2" w14:paraId="7244D42E" w14:textId="77777777" w:rsidTr="00C42719">
              <w:trPr>
                <w:jc w:val="center"/>
              </w:trPr>
              <w:tc>
                <w:tcPr>
                  <w:tcW w:w="432" w:type="dxa"/>
                  <w:tcBorders>
                    <w:bottom w:val="single" w:sz="4" w:space="0" w:color="auto"/>
                  </w:tcBorders>
                  <w:vAlign w:val="center"/>
                </w:tcPr>
                <w:p w14:paraId="0E6279C2" w14:textId="77777777" w:rsidR="009064D9" w:rsidRPr="004325BF" w:rsidRDefault="009064D9" w:rsidP="009064D9">
                  <w:pPr>
                    <w:jc w:val="center"/>
                    <w:rPr>
                      <w:b/>
                      <w:bCs/>
                      <w:sz w:val="18"/>
                      <w:szCs w:val="18"/>
                    </w:rPr>
                  </w:pPr>
                </w:p>
              </w:tc>
              <w:tc>
                <w:tcPr>
                  <w:tcW w:w="8632" w:type="dxa"/>
                  <w:tcMar>
                    <w:left w:w="130" w:type="dxa"/>
                    <w:right w:w="115" w:type="dxa"/>
                  </w:tcMar>
                </w:tcPr>
                <w:p w14:paraId="72E5BB06" w14:textId="77777777" w:rsidR="009064D9" w:rsidRPr="0089664C" w:rsidRDefault="009064D9" w:rsidP="009064D9">
                  <w:r>
                    <w:t>Domain I, II, or III</w:t>
                  </w:r>
                </w:p>
              </w:tc>
            </w:tr>
            <w:tr w:rsidR="009064D9" w:rsidRPr="00367BD2" w14:paraId="09843D09" w14:textId="77777777" w:rsidTr="00C42719">
              <w:trPr>
                <w:jc w:val="center"/>
              </w:trPr>
              <w:tc>
                <w:tcPr>
                  <w:tcW w:w="432" w:type="dxa"/>
                  <w:tcBorders>
                    <w:top w:val="single" w:sz="4" w:space="0" w:color="auto"/>
                    <w:bottom w:val="single" w:sz="4" w:space="0" w:color="auto"/>
                  </w:tcBorders>
                  <w:vAlign w:val="center"/>
                </w:tcPr>
                <w:p w14:paraId="558CE46B" w14:textId="77777777" w:rsidR="009064D9" w:rsidRPr="004325BF" w:rsidRDefault="009064D9" w:rsidP="009064D9">
                  <w:pPr>
                    <w:jc w:val="center"/>
                    <w:rPr>
                      <w:b/>
                      <w:bCs/>
                      <w:sz w:val="18"/>
                      <w:szCs w:val="18"/>
                    </w:rPr>
                  </w:pPr>
                </w:p>
              </w:tc>
              <w:tc>
                <w:tcPr>
                  <w:tcW w:w="8632" w:type="dxa"/>
                  <w:tcMar>
                    <w:left w:w="130" w:type="dxa"/>
                    <w:right w:w="115" w:type="dxa"/>
                  </w:tcMar>
                </w:tcPr>
                <w:p w14:paraId="1923B284" w14:textId="77777777" w:rsidR="009064D9" w:rsidRPr="0089664C" w:rsidRDefault="009064D9" w:rsidP="009064D9">
                  <w:r>
                    <w:t>Subdomain A, B, or C, depending on Domain.</w:t>
                  </w:r>
                </w:p>
              </w:tc>
            </w:tr>
          </w:tbl>
          <w:p w14:paraId="312635E5" w14:textId="77777777" w:rsidR="009064D9" w:rsidRPr="000726BD" w:rsidRDefault="009064D9" w:rsidP="009064D9">
            <w:pPr>
              <w:ind w:left="208"/>
              <w:rPr>
                <w:sz w:val="10"/>
                <w:szCs w:val="18"/>
              </w:rPr>
            </w:pPr>
          </w:p>
          <w:p w14:paraId="21EE71CD" w14:textId="77777777" w:rsidR="009064D9" w:rsidRPr="001F630E" w:rsidRDefault="009064D9" w:rsidP="009064D9">
            <w:pPr>
              <w:rPr>
                <w:sz w:val="18"/>
                <w:szCs w:val="18"/>
              </w:rPr>
            </w:pPr>
            <w:r w:rsidRPr="001F630E">
              <w:rPr>
                <w:szCs w:val="20"/>
              </w:rPr>
              <w:t>Rationale</w:t>
            </w:r>
          </w:p>
          <w:p w14:paraId="5390969E" w14:textId="77777777" w:rsidR="009064D9" w:rsidRPr="00BA538B" w:rsidRDefault="009064D9" w:rsidP="009064D9">
            <w:pPr>
              <w:ind w:left="202"/>
              <w:rPr>
                <w:i/>
                <w:sz w:val="16"/>
                <w:szCs w:val="16"/>
              </w:rPr>
            </w:pPr>
            <w:r w:rsidRPr="00C073CA">
              <w:rPr>
                <w:i/>
                <w:sz w:val="16"/>
                <w:szCs w:val="16"/>
              </w:rPr>
              <w:t xml:space="preserve">Provide </w:t>
            </w:r>
            <w:r>
              <w:rPr>
                <w:i/>
                <w:sz w:val="16"/>
                <w:szCs w:val="16"/>
              </w:rPr>
              <w:t xml:space="preserve">a </w:t>
            </w:r>
            <w:r w:rsidRPr="00C073CA">
              <w:rPr>
                <w:i/>
                <w:sz w:val="16"/>
                <w:szCs w:val="16"/>
              </w:rPr>
              <w:t xml:space="preserve">rationale for </w:t>
            </w:r>
            <w:r>
              <w:rPr>
                <w:i/>
                <w:sz w:val="16"/>
                <w:szCs w:val="16"/>
              </w:rPr>
              <w:t>the subdomain fulfilled by</w:t>
            </w:r>
            <w:r w:rsidRPr="00C073CA">
              <w:rPr>
                <w:i/>
                <w:sz w:val="16"/>
                <w:szCs w:val="16"/>
              </w:rPr>
              <w:t xml:space="preserve"> </w:t>
            </w:r>
            <w:r>
              <w:rPr>
                <w:i/>
                <w:sz w:val="16"/>
                <w:szCs w:val="16"/>
              </w:rPr>
              <w:t>the new program</w:t>
            </w:r>
            <w:r w:rsidRPr="00C073CA">
              <w:rPr>
                <w:i/>
                <w:sz w:val="16"/>
                <w:szCs w:val="16"/>
              </w:rPr>
              <w:t>.</w:t>
            </w:r>
          </w:p>
          <w:p w14:paraId="6CEF20BC" w14:textId="77777777" w:rsidR="009064D9" w:rsidRDefault="009064D9" w:rsidP="009064D9">
            <w:pPr>
              <w:ind w:left="202"/>
              <w:rPr>
                <w:bCs/>
                <w:smallCaps/>
                <w:szCs w:val="22"/>
              </w:rPr>
            </w:pPr>
          </w:p>
          <w:p w14:paraId="2CC7B75F" w14:textId="77777777" w:rsidR="009064D9" w:rsidRPr="001F630E" w:rsidRDefault="009064D9" w:rsidP="009064D9">
            <w:pPr>
              <w:ind w:left="202"/>
              <w:rPr>
                <w:bCs/>
                <w:smallCaps/>
                <w:szCs w:val="22"/>
              </w:rPr>
            </w:pPr>
          </w:p>
        </w:tc>
      </w:tr>
      <w:tr w:rsidR="009064D9" w14:paraId="278E4AD0" w14:textId="77777777" w:rsidTr="00582D45">
        <w:trPr>
          <w:trHeight w:val="360"/>
          <w:jc w:val="center"/>
        </w:trPr>
        <w:tc>
          <w:tcPr>
            <w:tcW w:w="10800" w:type="dxa"/>
            <w:gridSpan w:val="2"/>
            <w:shd w:val="clear" w:color="auto" w:fill="B7B7B7"/>
            <w:vAlign w:val="center"/>
          </w:tcPr>
          <w:p w14:paraId="1AA0D815" w14:textId="77777777" w:rsidR="009064D9" w:rsidRDefault="009064D9" w:rsidP="009064D9">
            <w:pPr>
              <w:rPr>
                <w:b/>
                <w:smallCaps/>
                <w:sz w:val="22"/>
                <w:szCs w:val="22"/>
              </w:rPr>
            </w:pPr>
            <w:r>
              <w:rPr>
                <w:b/>
                <w:smallCaps/>
                <w:sz w:val="22"/>
                <w:szCs w:val="22"/>
              </w:rPr>
              <w:t>Catalog Changes</w:t>
            </w:r>
          </w:p>
        </w:tc>
      </w:tr>
      <w:tr w:rsidR="009064D9" w:rsidRPr="007C449C" w14:paraId="12AA2D4B" w14:textId="77777777" w:rsidTr="00546B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Ex>
        <w:trPr>
          <w:jc w:val="center"/>
        </w:trPr>
        <w:tc>
          <w:tcPr>
            <w:tcW w:w="10800" w:type="dxa"/>
            <w:gridSpan w:val="2"/>
            <w:tcBorders>
              <w:bottom w:val="nil"/>
            </w:tcBorders>
            <w:tcMar>
              <w:top w:w="115" w:type="dxa"/>
              <w:left w:w="115" w:type="dxa"/>
              <w:bottom w:w="115" w:type="dxa"/>
              <w:right w:w="115" w:type="dxa"/>
            </w:tcMar>
          </w:tcPr>
          <w:p w14:paraId="18D8D559" w14:textId="77777777" w:rsidR="009064D9" w:rsidRDefault="009064D9" w:rsidP="009064D9">
            <w:pPr>
              <w:rPr>
                <w:sz w:val="2"/>
              </w:rPr>
            </w:pPr>
          </w:p>
          <w:p w14:paraId="517D6B42" w14:textId="77777777" w:rsidR="009064D9" w:rsidRPr="002830D2" w:rsidRDefault="009064D9" w:rsidP="009064D9">
            <w:pPr>
              <w:rPr>
                <w:i/>
                <w:sz w:val="16"/>
                <w:szCs w:val="16"/>
              </w:rPr>
            </w:pPr>
            <w:r w:rsidRPr="002830D2">
              <w:rPr>
                <w:i/>
                <w:sz w:val="16"/>
                <w:szCs w:val="16"/>
              </w:rPr>
              <w:t xml:space="preserve">Provide information about catalog changes related </w:t>
            </w:r>
            <w:r>
              <w:rPr>
                <w:i/>
                <w:sz w:val="16"/>
                <w:szCs w:val="16"/>
              </w:rPr>
              <w:t>to the addition of this program.</w:t>
            </w:r>
            <w:r w:rsidRPr="002830D2">
              <w:rPr>
                <w:i/>
                <w:sz w:val="16"/>
                <w:szCs w:val="16"/>
              </w:rPr>
              <w:t xml:space="preserve"> Include information regarding where the program information should be added to the catalog; provide page number(s) from current catalog, if available, as reference.</w:t>
            </w:r>
          </w:p>
          <w:p w14:paraId="53889818" w14:textId="77777777" w:rsidR="009064D9" w:rsidRDefault="009064D9" w:rsidP="009064D9"/>
          <w:p w14:paraId="3A3FB7BF" w14:textId="77777777" w:rsidR="009064D9" w:rsidRDefault="009064D9" w:rsidP="009064D9">
            <w:r w:rsidRPr="00582D45">
              <w:rPr>
                <w:szCs w:val="18"/>
              </w:rPr>
              <w:t>Department</w:t>
            </w:r>
            <w:r>
              <w:rPr>
                <w:smallCaps/>
                <w:szCs w:val="18"/>
              </w:rPr>
              <w:t xml:space="preserve"> </w:t>
            </w:r>
            <w:r>
              <w:rPr>
                <w:i/>
                <w:smallCaps/>
                <w:sz w:val="16"/>
                <w:szCs w:val="18"/>
              </w:rPr>
              <w:t>(</w:t>
            </w:r>
            <w:r>
              <w:rPr>
                <w:i/>
                <w:sz w:val="16"/>
                <w:szCs w:val="18"/>
              </w:rPr>
              <w:t>Select all that apply and include the page number in the department section.</w:t>
            </w:r>
            <w:r>
              <w:rPr>
                <w:i/>
                <w:smallCaps/>
                <w:sz w:val="16"/>
                <w:szCs w:val="18"/>
              </w:rPr>
              <w:t>)</w:t>
            </w:r>
          </w:p>
          <w:p w14:paraId="3978EADC" w14:textId="77777777" w:rsidR="009064D9" w:rsidRPr="00BA538B" w:rsidRDefault="009064D9" w:rsidP="009064D9">
            <w:pPr>
              <w:rPr>
                <w:sz w:val="10"/>
                <w:szCs w:val="10"/>
              </w:rPr>
            </w:pPr>
          </w:p>
          <w:tbl>
            <w:tblPr>
              <w:tblW w:w="0" w:type="auto"/>
              <w:tblInd w:w="432" w:type="dxa"/>
              <w:tblLayout w:type="fixed"/>
              <w:tblCellMar>
                <w:top w:w="58" w:type="dxa"/>
                <w:left w:w="115" w:type="dxa"/>
                <w:right w:w="115" w:type="dxa"/>
              </w:tblCellMar>
              <w:tblLook w:val="0000" w:firstRow="0" w:lastRow="0" w:firstColumn="0" w:lastColumn="0" w:noHBand="0" w:noVBand="0"/>
            </w:tblPr>
            <w:tblGrid>
              <w:gridCol w:w="713"/>
              <w:gridCol w:w="432"/>
              <w:gridCol w:w="1583"/>
              <w:gridCol w:w="433"/>
              <w:gridCol w:w="864"/>
              <w:gridCol w:w="433"/>
              <w:gridCol w:w="1152"/>
              <w:gridCol w:w="4133"/>
            </w:tblGrid>
            <w:tr w:rsidR="009064D9" w14:paraId="20DB2D92" w14:textId="77777777" w:rsidTr="00D12227">
              <w:tc>
                <w:tcPr>
                  <w:tcW w:w="713" w:type="dxa"/>
                  <w:tcBorders>
                    <w:right w:val="single" w:sz="4" w:space="0" w:color="auto"/>
                  </w:tcBorders>
                  <w:vAlign w:val="bottom"/>
                </w:tcPr>
                <w:p w14:paraId="6ED6D6E8" w14:textId="77777777" w:rsidR="009064D9" w:rsidRPr="00DA3BC3" w:rsidRDefault="009064D9" w:rsidP="009064D9">
                  <w:pPr>
                    <w:jc w:val="right"/>
                    <w:rPr>
                      <w:sz w:val="18"/>
                    </w:rPr>
                  </w:pPr>
                  <w:r>
                    <w:rPr>
                      <w:sz w:val="18"/>
                    </w:rPr>
                    <w:t>Major</w:t>
                  </w:r>
                  <w:r w:rsidRPr="00DA3BC3">
                    <w:rPr>
                      <w:sz w:val="18"/>
                    </w:rPr>
                    <w:t xml:space="preserve"> </w:t>
                  </w:r>
                </w:p>
              </w:tc>
              <w:tc>
                <w:tcPr>
                  <w:tcW w:w="432" w:type="dxa"/>
                  <w:tcBorders>
                    <w:top w:val="single" w:sz="4" w:space="0" w:color="auto"/>
                    <w:left w:val="single" w:sz="4" w:space="0" w:color="auto"/>
                    <w:bottom w:val="single" w:sz="4" w:space="0" w:color="auto"/>
                    <w:right w:val="single" w:sz="4" w:space="0" w:color="auto"/>
                  </w:tcBorders>
                  <w:vAlign w:val="center"/>
                </w:tcPr>
                <w:p w14:paraId="42FF6C15" w14:textId="77777777" w:rsidR="009064D9" w:rsidRPr="00DA3BC3" w:rsidRDefault="009064D9" w:rsidP="009064D9">
                  <w:pPr>
                    <w:jc w:val="center"/>
                    <w:rPr>
                      <w:b/>
                      <w:bCs/>
                      <w:sz w:val="18"/>
                    </w:rPr>
                  </w:pPr>
                </w:p>
              </w:tc>
              <w:tc>
                <w:tcPr>
                  <w:tcW w:w="1583" w:type="dxa"/>
                  <w:tcBorders>
                    <w:left w:val="single" w:sz="4" w:space="0" w:color="auto"/>
                    <w:right w:val="single" w:sz="4" w:space="0" w:color="auto"/>
                  </w:tcBorders>
                  <w:tcMar>
                    <w:left w:w="130" w:type="dxa"/>
                    <w:right w:w="115" w:type="dxa"/>
                  </w:tcMar>
                  <w:vAlign w:val="bottom"/>
                </w:tcPr>
                <w:p w14:paraId="5BE22763" w14:textId="77777777" w:rsidR="009064D9" w:rsidRPr="00DA3BC3" w:rsidRDefault="009064D9" w:rsidP="009064D9">
                  <w:pPr>
                    <w:pStyle w:val="Header"/>
                    <w:tabs>
                      <w:tab w:val="clear" w:pos="4320"/>
                      <w:tab w:val="clear" w:pos="8640"/>
                    </w:tabs>
                    <w:jc w:val="right"/>
                    <w:rPr>
                      <w:sz w:val="18"/>
                      <w:szCs w:val="18"/>
                    </w:rPr>
                  </w:pPr>
                  <w:r>
                    <w:rPr>
                      <w:sz w:val="18"/>
                      <w:szCs w:val="18"/>
                    </w:rPr>
                    <w:t>Concentration</w:t>
                  </w:r>
                </w:p>
              </w:tc>
              <w:tc>
                <w:tcPr>
                  <w:tcW w:w="433" w:type="dxa"/>
                  <w:tcBorders>
                    <w:top w:val="single" w:sz="4" w:space="0" w:color="auto"/>
                    <w:left w:val="single" w:sz="4" w:space="0" w:color="auto"/>
                    <w:bottom w:val="single" w:sz="4" w:space="0" w:color="auto"/>
                    <w:right w:val="single" w:sz="4" w:space="0" w:color="auto"/>
                  </w:tcBorders>
                  <w:vAlign w:val="bottom"/>
                </w:tcPr>
                <w:p w14:paraId="0E0DDEEE" w14:textId="77777777" w:rsidR="009064D9" w:rsidRPr="00DA3BC3" w:rsidRDefault="009064D9" w:rsidP="009064D9">
                  <w:pPr>
                    <w:pStyle w:val="Header"/>
                    <w:tabs>
                      <w:tab w:val="clear" w:pos="4320"/>
                      <w:tab w:val="clear" w:pos="8640"/>
                    </w:tabs>
                    <w:jc w:val="center"/>
                    <w:rPr>
                      <w:sz w:val="18"/>
                      <w:szCs w:val="18"/>
                    </w:rPr>
                  </w:pPr>
                </w:p>
              </w:tc>
              <w:tc>
                <w:tcPr>
                  <w:tcW w:w="864" w:type="dxa"/>
                  <w:tcBorders>
                    <w:left w:val="single" w:sz="4" w:space="0" w:color="auto"/>
                    <w:right w:val="single" w:sz="4" w:space="0" w:color="auto"/>
                  </w:tcBorders>
                  <w:vAlign w:val="bottom"/>
                </w:tcPr>
                <w:p w14:paraId="452DFB65" w14:textId="77777777" w:rsidR="009064D9" w:rsidRPr="00DA3BC3" w:rsidRDefault="009064D9" w:rsidP="009064D9">
                  <w:pPr>
                    <w:pStyle w:val="Header"/>
                    <w:tabs>
                      <w:tab w:val="clear" w:pos="4320"/>
                      <w:tab w:val="clear" w:pos="8640"/>
                    </w:tabs>
                    <w:jc w:val="right"/>
                    <w:rPr>
                      <w:sz w:val="18"/>
                      <w:szCs w:val="18"/>
                    </w:rPr>
                  </w:pPr>
                  <w:r>
                    <w:rPr>
                      <w:sz w:val="18"/>
                      <w:szCs w:val="18"/>
                    </w:rPr>
                    <w:t xml:space="preserve">Minor </w:t>
                  </w:r>
                </w:p>
              </w:tc>
              <w:tc>
                <w:tcPr>
                  <w:tcW w:w="433" w:type="dxa"/>
                  <w:tcBorders>
                    <w:top w:val="single" w:sz="4" w:space="0" w:color="auto"/>
                    <w:left w:val="single" w:sz="4" w:space="0" w:color="auto"/>
                    <w:bottom w:val="single" w:sz="4" w:space="0" w:color="auto"/>
                    <w:right w:val="single" w:sz="4" w:space="0" w:color="auto"/>
                  </w:tcBorders>
                  <w:vAlign w:val="bottom"/>
                </w:tcPr>
                <w:p w14:paraId="10122E9B" w14:textId="75CF7DBA" w:rsidR="009064D9" w:rsidRPr="00DA3BC3" w:rsidRDefault="009064D9" w:rsidP="009064D9">
                  <w:pPr>
                    <w:pStyle w:val="Header"/>
                    <w:tabs>
                      <w:tab w:val="clear" w:pos="4320"/>
                      <w:tab w:val="clear" w:pos="8640"/>
                    </w:tabs>
                    <w:jc w:val="center"/>
                    <w:rPr>
                      <w:sz w:val="18"/>
                      <w:szCs w:val="18"/>
                    </w:rPr>
                  </w:pPr>
                  <w:ins w:id="60" w:author="Lawrence McKenna" w:date="2020-09-24T16:17:00Z">
                    <w:r>
                      <w:rPr>
                        <w:sz w:val="18"/>
                        <w:szCs w:val="18"/>
                      </w:rPr>
                      <w:t>X</w:t>
                    </w:r>
                  </w:ins>
                </w:p>
              </w:tc>
              <w:tc>
                <w:tcPr>
                  <w:tcW w:w="1152" w:type="dxa"/>
                  <w:tcBorders>
                    <w:left w:val="single" w:sz="4" w:space="0" w:color="auto"/>
                    <w:right w:val="single" w:sz="4" w:space="0" w:color="auto"/>
                  </w:tcBorders>
                  <w:vAlign w:val="bottom"/>
                </w:tcPr>
                <w:p w14:paraId="2492ACC7" w14:textId="77777777" w:rsidR="009064D9" w:rsidRPr="00DA3BC3" w:rsidRDefault="009064D9" w:rsidP="009064D9">
                  <w:pPr>
                    <w:pStyle w:val="Header"/>
                    <w:tabs>
                      <w:tab w:val="clear" w:pos="4320"/>
                      <w:tab w:val="clear" w:pos="8640"/>
                    </w:tabs>
                    <w:jc w:val="right"/>
                    <w:rPr>
                      <w:sz w:val="18"/>
                      <w:szCs w:val="18"/>
                    </w:rPr>
                  </w:pPr>
                  <w:r w:rsidRPr="00DA3BC3">
                    <w:rPr>
                      <w:sz w:val="18"/>
                      <w:szCs w:val="18"/>
                    </w:rPr>
                    <w:t>on page:</w:t>
                  </w:r>
                </w:p>
              </w:tc>
              <w:tc>
                <w:tcPr>
                  <w:tcW w:w="4133" w:type="dxa"/>
                  <w:tcBorders>
                    <w:top w:val="single" w:sz="4" w:space="0" w:color="auto"/>
                    <w:left w:val="single" w:sz="4" w:space="0" w:color="auto"/>
                    <w:bottom w:val="single" w:sz="4" w:space="0" w:color="auto"/>
                    <w:right w:val="single" w:sz="4" w:space="0" w:color="auto"/>
                  </w:tcBorders>
                </w:tcPr>
                <w:p w14:paraId="29FB182D" w14:textId="47080304" w:rsidR="009064D9" w:rsidRPr="00DA3BC3" w:rsidRDefault="009064D9" w:rsidP="009064D9">
                  <w:pPr>
                    <w:pStyle w:val="Header"/>
                    <w:tabs>
                      <w:tab w:val="clear" w:pos="4320"/>
                      <w:tab w:val="clear" w:pos="8640"/>
                    </w:tabs>
                    <w:rPr>
                      <w:sz w:val="18"/>
                      <w:szCs w:val="18"/>
                    </w:rPr>
                  </w:pPr>
                  <w:ins w:id="61" w:author="Lawrence McKenna" w:date="2020-09-24T16:17:00Z">
                    <w:r>
                      <w:rPr>
                        <w:sz w:val="18"/>
                        <w:szCs w:val="18"/>
                      </w:rPr>
                      <w:t>Geography section</w:t>
                    </w:r>
                  </w:ins>
                </w:p>
              </w:tc>
            </w:tr>
          </w:tbl>
          <w:p w14:paraId="13700EDC" w14:textId="77777777" w:rsidR="009064D9" w:rsidRPr="00582D45" w:rsidRDefault="009064D9" w:rsidP="009064D9">
            <w:pPr>
              <w:ind w:left="515"/>
            </w:pPr>
            <w:r>
              <w:rPr>
                <w:b/>
                <w:smallCaps/>
              </w:rPr>
              <w:br/>
            </w:r>
            <w:r w:rsidRPr="00582D45">
              <w:t xml:space="preserve">Other:  </w:t>
            </w:r>
          </w:p>
          <w:p w14:paraId="4CF6D913" w14:textId="77777777" w:rsidR="009064D9" w:rsidRDefault="009064D9" w:rsidP="009064D9"/>
          <w:p w14:paraId="34F28EDC" w14:textId="77777777" w:rsidR="009064D9" w:rsidRDefault="009064D9" w:rsidP="009064D9">
            <w:pPr>
              <w:rPr>
                <w:smallCaps/>
                <w:sz w:val="16"/>
                <w:szCs w:val="18"/>
              </w:rPr>
            </w:pPr>
            <w:r w:rsidRPr="00582D45">
              <w:rPr>
                <w:szCs w:val="18"/>
              </w:rPr>
              <w:t>University-Wide</w:t>
            </w:r>
            <w:r>
              <w:rPr>
                <w:smallCaps/>
                <w:szCs w:val="18"/>
              </w:rPr>
              <w:t xml:space="preserve"> </w:t>
            </w:r>
            <w:r>
              <w:rPr>
                <w:i/>
                <w:smallCaps/>
                <w:sz w:val="16"/>
                <w:szCs w:val="18"/>
              </w:rPr>
              <w:t>(</w:t>
            </w:r>
            <w:r>
              <w:rPr>
                <w:i/>
                <w:sz w:val="16"/>
                <w:szCs w:val="18"/>
              </w:rPr>
              <w:t>Select all that apply. For interdepartmental programs, include the page number for each section.</w:t>
            </w:r>
            <w:r>
              <w:rPr>
                <w:i/>
                <w:smallCaps/>
                <w:sz w:val="16"/>
                <w:szCs w:val="18"/>
              </w:rPr>
              <w:t>)</w:t>
            </w:r>
          </w:p>
          <w:p w14:paraId="585F6968" w14:textId="77777777" w:rsidR="009064D9" w:rsidRPr="00BA538B" w:rsidRDefault="009064D9" w:rsidP="009064D9">
            <w:pPr>
              <w:rPr>
                <w:sz w:val="10"/>
                <w:szCs w:val="10"/>
              </w:rPr>
            </w:pPr>
          </w:p>
          <w:tbl>
            <w:tblPr>
              <w:tblW w:w="0" w:type="auto"/>
              <w:tblInd w:w="144" w:type="dxa"/>
              <w:tblLayout w:type="fixed"/>
              <w:tblCellMar>
                <w:top w:w="58" w:type="dxa"/>
                <w:left w:w="115" w:type="dxa"/>
                <w:right w:w="115" w:type="dxa"/>
              </w:tblCellMar>
              <w:tblLook w:val="0000" w:firstRow="0" w:lastRow="0" w:firstColumn="0" w:lastColumn="0" w:noHBand="0" w:noVBand="0"/>
            </w:tblPr>
            <w:tblGrid>
              <w:gridCol w:w="288"/>
              <w:gridCol w:w="1720"/>
              <w:gridCol w:w="431"/>
              <w:gridCol w:w="153"/>
              <w:gridCol w:w="288"/>
              <w:gridCol w:w="576"/>
              <w:gridCol w:w="288"/>
              <w:gridCol w:w="144"/>
              <w:gridCol w:w="288"/>
              <w:gridCol w:w="145"/>
              <w:gridCol w:w="124"/>
              <w:gridCol w:w="449"/>
              <w:gridCol w:w="146"/>
              <w:gridCol w:w="288"/>
              <w:gridCol w:w="144"/>
              <w:gridCol w:w="289"/>
              <w:gridCol w:w="864"/>
              <w:gridCol w:w="433"/>
              <w:gridCol w:w="701"/>
              <w:gridCol w:w="449"/>
              <w:gridCol w:w="146"/>
              <w:gridCol w:w="1827"/>
            </w:tblGrid>
            <w:tr w:rsidR="009064D9" w:rsidRPr="001F4E08" w14:paraId="0B627EE0" w14:textId="77777777" w:rsidTr="00D12227">
              <w:tc>
                <w:tcPr>
                  <w:tcW w:w="4321" w:type="dxa"/>
                  <w:gridSpan w:val="10"/>
                  <w:tcBorders>
                    <w:right w:val="single" w:sz="4" w:space="0" w:color="auto"/>
                  </w:tcBorders>
                  <w:vAlign w:val="bottom"/>
                </w:tcPr>
                <w:p w14:paraId="5F5BB2AA" w14:textId="77777777" w:rsidR="009064D9" w:rsidRPr="004A6593" w:rsidRDefault="009064D9" w:rsidP="009064D9">
                  <w:pPr>
                    <w:pStyle w:val="Header"/>
                    <w:tabs>
                      <w:tab w:val="clear" w:pos="4320"/>
                      <w:tab w:val="clear" w:pos="8640"/>
                    </w:tabs>
                    <w:rPr>
                      <w:sz w:val="18"/>
                      <w:szCs w:val="18"/>
                    </w:rPr>
                  </w:pPr>
                  <w:r>
                    <w:rPr>
                      <w:sz w:val="18"/>
                      <w:szCs w:val="18"/>
                    </w:rPr>
                    <w:t>Add program</w:t>
                  </w:r>
                  <w:r w:rsidRPr="004A6593">
                    <w:rPr>
                      <w:sz w:val="18"/>
                      <w:szCs w:val="18"/>
                    </w:rPr>
                    <w:t xml:space="preserve"> to list of </w:t>
                  </w:r>
                  <w:r w:rsidRPr="006D6683">
                    <w:rPr>
                      <w:i/>
                      <w:sz w:val="18"/>
                      <w:szCs w:val="18"/>
                    </w:rPr>
                    <w:t>Programs of Study</w:t>
                  </w:r>
                  <w:r w:rsidRPr="004A6593">
                    <w:rPr>
                      <w:sz w:val="18"/>
                      <w:szCs w:val="18"/>
                    </w:rPr>
                    <w:t xml:space="preserve"> on</w:t>
                  </w:r>
                  <w:r>
                    <w:rPr>
                      <w:sz w:val="18"/>
                      <w:szCs w:val="18"/>
                    </w:rPr>
                    <w:t xml:space="preserve"> page:  </w:t>
                  </w:r>
                </w:p>
              </w:tc>
              <w:tc>
                <w:tcPr>
                  <w:tcW w:w="5860" w:type="dxa"/>
                  <w:gridSpan w:val="12"/>
                  <w:tcBorders>
                    <w:top w:val="single" w:sz="4" w:space="0" w:color="auto"/>
                    <w:left w:val="single" w:sz="4" w:space="0" w:color="auto"/>
                    <w:bottom w:val="single" w:sz="4" w:space="0" w:color="auto"/>
                    <w:right w:val="single" w:sz="4" w:space="0" w:color="auto"/>
                  </w:tcBorders>
                </w:tcPr>
                <w:p w14:paraId="5BE21593" w14:textId="63166F00" w:rsidR="009064D9" w:rsidRDefault="009064D9" w:rsidP="009064D9">
                  <w:pPr>
                    <w:pStyle w:val="Header"/>
                    <w:tabs>
                      <w:tab w:val="clear" w:pos="4320"/>
                      <w:tab w:val="clear" w:pos="8640"/>
                    </w:tabs>
                    <w:rPr>
                      <w:sz w:val="18"/>
                      <w:szCs w:val="18"/>
                    </w:rPr>
                  </w:pPr>
                  <w:ins w:id="62" w:author="Lawrence McKenna" w:date="2020-09-24T16:17:00Z">
                    <w:r>
                      <w:rPr>
                        <w:sz w:val="18"/>
                        <w:szCs w:val="18"/>
                      </w:rPr>
                      <w:t>INTERDEPARTMENTAL MINORS, page 70 of AY 19-20 catalog</w:t>
                    </w:r>
                  </w:ins>
                </w:p>
              </w:tc>
            </w:tr>
            <w:tr w:rsidR="009064D9" w:rsidRPr="00AD3BB8" w14:paraId="3F4403F6" w14:textId="77777777" w:rsidTr="00D12227">
              <w:trPr>
                <w:gridBefore w:val="1"/>
                <w:gridAfter w:val="2"/>
                <w:wBefore w:w="288" w:type="dxa"/>
                <w:wAfter w:w="1973" w:type="dxa"/>
                <w:trHeight w:val="72"/>
              </w:trPr>
              <w:tc>
                <w:tcPr>
                  <w:tcW w:w="1720" w:type="dxa"/>
                  <w:vAlign w:val="bottom"/>
                </w:tcPr>
                <w:p w14:paraId="5CA9FC03" w14:textId="77777777" w:rsidR="009064D9" w:rsidRPr="00D12227" w:rsidRDefault="009064D9" w:rsidP="009064D9">
                  <w:pPr>
                    <w:pStyle w:val="Header"/>
                    <w:tabs>
                      <w:tab w:val="clear" w:pos="4320"/>
                      <w:tab w:val="clear" w:pos="8640"/>
                    </w:tabs>
                    <w:jc w:val="right"/>
                    <w:rPr>
                      <w:sz w:val="4"/>
                      <w:szCs w:val="4"/>
                    </w:rPr>
                  </w:pPr>
                </w:p>
              </w:tc>
              <w:tc>
                <w:tcPr>
                  <w:tcW w:w="431" w:type="dxa"/>
                </w:tcPr>
                <w:p w14:paraId="0035F87A" w14:textId="77777777" w:rsidR="009064D9" w:rsidRPr="00D12227" w:rsidRDefault="009064D9" w:rsidP="009064D9">
                  <w:pPr>
                    <w:pStyle w:val="Header"/>
                    <w:tabs>
                      <w:tab w:val="clear" w:pos="4320"/>
                      <w:tab w:val="clear" w:pos="8640"/>
                    </w:tabs>
                    <w:jc w:val="center"/>
                    <w:rPr>
                      <w:sz w:val="4"/>
                      <w:szCs w:val="4"/>
                    </w:rPr>
                  </w:pPr>
                </w:p>
              </w:tc>
              <w:tc>
                <w:tcPr>
                  <w:tcW w:w="2006" w:type="dxa"/>
                  <w:gridSpan w:val="8"/>
                  <w:tcBorders>
                    <w:left w:val="nil"/>
                  </w:tcBorders>
                </w:tcPr>
                <w:p w14:paraId="318A1DB0" w14:textId="77777777" w:rsidR="009064D9" w:rsidRPr="00D12227" w:rsidRDefault="009064D9" w:rsidP="009064D9">
                  <w:pPr>
                    <w:pStyle w:val="Header"/>
                    <w:tabs>
                      <w:tab w:val="clear" w:pos="4320"/>
                      <w:tab w:val="clear" w:pos="8640"/>
                    </w:tabs>
                    <w:jc w:val="right"/>
                    <w:rPr>
                      <w:sz w:val="4"/>
                      <w:szCs w:val="4"/>
                    </w:rPr>
                  </w:pPr>
                </w:p>
              </w:tc>
              <w:tc>
                <w:tcPr>
                  <w:tcW w:w="449" w:type="dxa"/>
                </w:tcPr>
                <w:p w14:paraId="1AA1B9B7" w14:textId="77777777" w:rsidR="009064D9" w:rsidRPr="00D12227" w:rsidRDefault="009064D9" w:rsidP="009064D9">
                  <w:pPr>
                    <w:pStyle w:val="Header"/>
                    <w:tabs>
                      <w:tab w:val="clear" w:pos="4320"/>
                      <w:tab w:val="clear" w:pos="8640"/>
                    </w:tabs>
                    <w:jc w:val="center"/>
                    <w:rPr>
                      <w:sz w:val="4"/>
                      <w:szCs w:val="4"/>
                    </w:rPr>
                  </w:pPr>
                </w:p>
              </w:tc>
              <w:tc>
                <w:tcPr>
                  <w:tcW w:w="2865" w:type="dxa"/>
                  <w:gridSpan w:val="7"/>
                  <w:tcBorders>
                    <w:left w:val="nil"/>
                  </w:tcBorders>
                </w:tcPr>
                <w:p w14:paraId="495E5C00" w14:textId="77777777" w:rsidR="009064D9" w:rsidRPr="00D12227" w:rsidRDefault="009064D9" w:rsidP="009064D9">
                  <w:pPr>
                    <w:pStyle w:val="Header"/>
                    <w:tabs>
                      <w:tab w:val="clear" w:pos="4320"/>
                      <w:tab w:val="clear" w:pos="8640"/>
                    </w:tabs>
                    <w:jc w:val="right"/>
                    <w:rPr>
                      <w:sz w:val="4"/>
                      <w:szCs w:val="4"/>
                    </w:rPr>
                  </w:pPr>
                </w:p>
              </w:tc>
              <w:tc>
                <w:tcPr>
                  <w:tcW w:w="449" w:type="dxa"/>
                </w:tcPr>
                <w:p w14:paraId="43FC4085" w14:textId="77777777" w:rsidR="009064D9" w:rsidRPr="00D12227" w:rsidRDefault="009064D9" w:rsidP="009064D9">
                  <w:pPr>
                    <w:pStyle w:val="Header"/>
                    <w:tabs>
                      <w:tab w:val="clear" w:pos="4320"/>
                      <w:tab w:val="clear" w:pos="8640"/>
                    </w:tabs>
                    <w:jc w:val="center"/>
                    <w:rPr>
                      <w:sz w:val="4"/>
                      <w:szCs w:val="4"/>
                    </w:rPr>
                  </w:pPr>
                </w:p>
              </w:tc>
            </w:tr>
            <w:tr w:rsidR="009064D9" w:rsidRPr="001F4E08" w14:paraId="199B5CFF" w14:textId="77777777" w:rsidTr="00BA538B">
              <w:trPr>
                <w:gridBefore w:val="1"/>
                <w:gridAfter w:val="2"/>
                <w:wBefore w:w="288" w:type="dxa"/>
                <w:wAfter w:w="1973" w:type="dxa"/>
              </w:trPr>
              <w:tc>
                <w:tcPr>
                  <w:tcW w:w="1720" w:type="dxa"/>
                  <w:tcBorders>
                    <w:right w:val="single" w:sz="4" w:space="0" w:color="auto"/>
                  </w:tcBorders>
                  <w:vAlign w:val="bottom"/>
                </w:tcPr>
                <w:p w14:paraId="2F58BF72" w14:textId="77777777" w:rsidR="009064D9" w:rsidRDefault="009064D9" w:rsidP="009064D9">
                  <w:pPr>
                    <w:pStyle w:val="Header"/>
                    <w:tabs>
                      <w:tab w:val="clear" w:pos="4320"/>
                      <w:tab w:val="clear" w:pos="8640"/>
                    </w:tabs>
                    <w:jc w:val="right"/>
                    <w:rPr>
                      <w:sz w:val="18"/>
                      <w:szCs w:val="18"/>
                    </w:rPr>
                  </w:pPr>
                  <w:r>
                    <w:rPr>
                      <w:sz w:val="18"/>
                      <w:szCs w:val="18"/>
                    </w:rPr>
                    <w:t>Bachelor of Arts</w:t>
                  </w:r>
                </w:p>
              </w:tc>
              <w:tc>
                <w:tcPr>
                  <w:tcW w:w="431" w:type="dxa"/>
                  <w:tcBorders>
                    <w:top w:val="single" w:sz="4" w:space="0" w:color="auto"/>
                    <w:left w:val="single" w:sz="4" w:space="0" w:color="auto"/>
                    <w:bottom w:val="single" w:sz="4" w:space="0" w:color="auto"/>
                    <w:right w:val="single" w:sz="4" w:space="0" w:color="auto"/>
                  </w:tcBorders>
                </w:tcPr>
                <w:p w14:paraId="7AB55266" w14:textId="77777777" w:rsidR="009064D9" w:rsidRDefault="009064D9" w:rsidP="009064D9">
                  <w:pPr>
                    <w:pStyle w:val="Header"/>
                    <w:tabs>
                      <w:tab w:val="clear" w:pos="4320"/>
                      <w:tab w:val="clear" w:pos="8640"/>
                    </w:tabs>
                    <w:jc w:val="center"/>
                    <w:rPr>
                      <w:sz w:val="18"/>
                      <w:szCs w:val="18"/>
                    </w:rPr>
                  </w:pPr>
                </w:p>
              </w:tc>
              <w:tc>
                <w:tcPr>
                  <w:tcW w:w="2006" w:type="dxa"/>
                  <w:gridSpan w:val="8"/>
                  <w:tcBorders>
                    <w:left w:val="single" w:sz="4" w:space="0" w:color="auto"/>
                    <w:right w:val="single" w:sz="4" w:space="0" w:color="auto"/>
                  </w:tcBorders>
                </w:tcPr>
                <w:p w14:paraId="19271907" w14:textId="77777777" w:rsidR="009064D9" w:rsidRDefault="009064D9" w:rsidP="009064D9">
                  <w:pPr>
                    <w:pStyle w:val="Header"/>
                    <w:tabs>
                      <w:tab w:val="clear" w:pos="4320"/>
                      <w:tab w:val="clear" w:pos="8640"/>
                    </w:tabs>
                    <w:jc w:val="right"/>
                    <w:rPr>
                      <w:sz w:val="18"/>
                      <w:szCs w:val="18"/>
                    </w:rPr>
                  </w:pPr>
                  <w:r>
                    <w:rPr>
                      <w:sz w:val="18"/>
                      <w:szCs w:val="18"/>
                    </w:rPr>
                    <w:t>Bachelor of Science</w:t>
                  </w:r>
                </w:p>
              </w:tc>
              <w:tc>
                <w:tcPr>
                  <w:tcW w:w="449" w:type="dxa"/>
                  <w:tcBorders>
                    <w:top w:val="single" w:sz="4" w:space="0" w:color="auto"/>
                    <w:left w:val="single" w:sz="4" w:space="0" w:color="auto"/>
                    <w:bottom w:val="single" w:sz="4" w:space="0" w:color="auto"/>
                    <w:right w:val="single" w:sz="4" w:space="0" w:color="auto"/>
                  </w:tcBorders>
                </w:tcPr>
                <w:p w14:paraId="0BF7F2B2" w14:textId="77777777" w:rsidR="009064D9" w:rsidRDefault="009064D9" w:rsidP="009064D9">
                  <w:pPr>
                    <w:pStyle w:val="Header"/>
                    <w:tabs>
                      <w:tab w:val="clear" w:pos="4320"/>
                      <w:tab w:val="clear" w:pos="8640"/>
                    </w:tabs>
                    <w:jc w:val="center"/>
                    <w:rPr>
                      <w:sz w:val="18"/>
                      <w:szCs w:val="18"/>
                    </w:rPr>
                  </w:pPr>
                </w:p>
              </w:tc>
              <w:tc>
                <w:tcPr>
                  <w:tcW w:w="2865" w:type="dxa"/>
                  <w:gridSpan w:val="7"/>
                  <w:tcBorders>
                    <w:left w:val="single" w:sz="4" w:space="0" w:color="auto"/>
                    <w:right w:val="single" w:sz="4" w:space="0" w:color="auto"/>
                  </w:tcBorders>
                </w:tcPr>
                <w:p w14:paraId="42263F47" w14:textId="77777777" w:rsidR="009064D9" w:rsidRDefault="009064D9" w:rsidP="009064D9">
                  <w:pPr>
                    <w:pStyle w:val="Header"/>
                    <w:tabs>
                      <w:tab w:val="clear" w:pos="4320"/>
                      <w:tab w:val="clear" w:pos="8640"/>
                    </w:tabs>
                    <w:jc w:val="right"/>
                    <w:rPr>
                      <w:sz w:val="18"/>
                      <w:szCs w:val="18"/>
                    </w:rPr>
                  </w:pPr>
                  <w:r>
                    <w:rPr>
                      <w:sz w:val="18"/>
                      <w:szCs w:val="18"/>
                    </w:rPr>
                    <w:t>Bachelor of Science Education</w:t>
                  </w:r>
                </w:p>
              </w:tc>
              <w:tc>
                <w:tcPr>
                  <w:tcW w:w="449" w:type="dxa"/>
                  <w:tcBorders>
                    <w:top w:val="single" w:sz="4" w:space="0" w:color="auto"/>
                    <w:left w:val="single" w:sz="4" w:space="0" w:color="auto"/>
                    <w:bottom w:val="single" w:sz="4" w:space="0" w:color="auto"/>
                    <w:right w:val="single" w:sz="4" w:space="0" w:color="auto"/>
                  </w:tcBorders>
                </w:tcPr>
                <w:p w14:paraId="50564B80" w14:textId="77777777" w:rsidR="009064D9" w:rsidRDefault="009064D9" w:rsidP="009064D9">
                  <w:pPr>
                    <w:pStyle w:val="Header"/>
                    <w:tabs>
                      <w:tab w:val="clear" w:pos="4320"/>
                      <w:tab w:val="clear" w:pos="8640"/>
                    </w:tabs>
                    <w:jc w:val="center"/>
                    <w:rPr>
                      <w:sz w:val="18"/>
                      <w:szCs w:val="18"/>
                    </w:rPr>
                  </w:pPr>
                </w:p>
              </w:tc>
            </w:tr>
            <w:tr w:rsidR="009064D9" w:rsidRPr="001F4E08" w14:paraId="7ED15595" w14:textId="77777777" w:rsidTr="00BA538B">
              <w:tc>
                <w:tcPr>
                  <w:tcW w:w="10181" w:type="dxa"/>
                  <w:gridSpan w:val="22"/>
                  <w:vAlign w:val="bottom"/>
                </w:tcPr>
                <w:p w14:paraId="784B60E6" w14:textId="77777777" w:rsidR="009064D9" w:rsidRPr="00BA538B" w:rsidRDefault="009064D9" w:rsidP="009064D9">
                  <w:pPr>
                    <w:pStyle w:val="Header"/>
                    <w:tabs>
                      <w:tab w:val="clear" w:pos="4320"/>
                      <w:tab w:val="clear" w:pos="8640"/>
                    </w:tabs>
                    <w:jc w:val="center"/>
                    <w:rPr>
                      <w:sz w:val="10"/>
                      <w:szCs w:val="10"/>
                    </w:rPr>
                  </w:pPr>
                </w:p>
              </w:tc>
            </w:tr>
            <w:tr w:rsidR="009064D9" w:rsidRPr="001F4E08" w14:paraId="20DEB773" w14:textId="77777777" w:rsidTr="00D12227">
              <w:tc>
                <w:tcPr>
                  <w:tcW w:w="2880" w:type="dxa"/>
                  <w:gridSpan w:val="5"/>
                  <w:vAlign w:val="bottom"/>
                </w:tcPr>
                <w:p w14:paraId="3FCD230D" w14:textId="77777777" w:rsidR="009064D9" w:rsidRPr="004A6593" w:rsidRDefault="009064D9" w:rsidP="009064D9">
                  <w:pPr>
                    <w:pStyle w:val="Header"/>
                    <w:tabs>
                      <w:tab w:val="clear" w:pos="4320"/>
                      <w:tab w:val="clear" w:pos="8640"/>
                    </w:tabs>
                    <w:rPr>
                      <w:sz w:val="18"/>
                      <w:szCs w:val="18"/>
                    </w:rPr>
                  </w:pPr>
                  <w:r>
                    <w:rPr>
                      <w:sz w:val="18"/>
                      <w:szCs w:val="18"/>
                    </w:rPr>
                    <w:t>Add program</w:t>
                  </w:r>
                  <w:r w:rsidRPr="004A6593">
                    <w:rPr>
                      <w:sz w:val="18"/>
                      <w:szCs w:val="18"/>
                    </w:rPr>
                    <w:t xml:space="preserve"> to</w:t>
                  </w:r>
                  <w:r>
                    <w:rPr>
                      <w:sz w:val="18"/>
                      <w:szCs w:val="18"/>
                    </w:rPr>
                    <w:t xml:space="preserve"> </w:t>
                  </w:r>
                  <w:r w:rsidRPr="006E59A9">
                    <w:rPr>
                      <w:i/>
                      <w:sz w:val="18"/>
                      <w:szCs w:val="18"/>
                    </w:rPr>
                    <w:t>University</w:t>
                  </w:r>
                  <w:r w:rsidRPr="004A6593">
                    <w:rPr>
                      <w:sz w:val="18"/>
                      <w:szCs w:val="18"/>
                    </w:rPr>
                    <w:t xml:space="preserve"> list of </w:t>
                  </w:r>
                </w:p>
              </w:tc>
              <w:tc>
                <w:tcPr>
                  <w:tcW w:w="864" w:type="dxa"/>
                  <w:gridSpan w:val="2"/>
                  <w:tcBorders>
                    <w:right w:val="single" w:sz="4" w:space="0" w:color="auto"/>
                  </w:tcBorders>
                </w:tcPr>
                <w:p w14:paraId="3BC66F2F" w14:textId="77777777" w:rsidR="009064D9" w:rsidRDefault="009064D9" w:rsidP="009064D9">
                  <w:pPr>
                    <w:pStyle w:val="Header"/>
                    <w:tabs>
                      <w:tab w:val="clear" w:pos="4320"/>
                      <w:tab w:val="clear" w:pos="8640"/>
                    </w:tabs>
                    <w:jc w:val="right"/>
                    <w:rPr>
                      <w:sz w:val="18"/>
                      <w:szCs w:val="18"/>
                    </w:rPr>
                  </w:pPr>
                  <w:r>
                    <w:rPr>
                      <w:sz w:val="18"/>
                      <w:szCs w:val="18"/>
                    </w:rPr>
                    <w:t>Majors</w:t>
                  </w:r>
                </w:p>
              </w:tc>
              <w:tc>
                <w:tcPr>
                  <w:tcW w:w="432" w:type="dxa"/>
                  <w:gridSpan w:val="2"/>
                  <w:tcBorders>
                    <w:top w:val="single" w:sz="4" w:space="0" w:color="auto"/>
                    <w:left w:val="single" w:sz="4" w:space="0" w:color="auto"/>
                    <w:bottom w:val="single" w:sz="4" w:space="0" w:color="auto"/>
                    <w:right w:val="single" w:sz="4" w:space="0" w:color="auto"/>
                  </w:tcBorders>
                </w:tcPr>
                <w:p w14:paraId="46A42029" w14:textId="77777777" w:rsidR="009064D9" w:rsidRDefault="009064D9" w:rsidP="009064D9">
                  <w:pPr>
                    <w:pStyle w:val="Header"/>
                    <w:tabs>
                      <w:tab w:val="clear" w:pos="4320"/>
                      <w:tab w:val="clear" w:pos="8640"/>
                    </w:tabs>
                    <w:jc w:val="center"/>
                    <w:rPr>
                      <w:sz w:val="18"/>
                      <w:szCs w:val="18"/>
                    </w:rPr>
                  </w:pPr>
                </w:p>
              </w:tc>
              <w:tc>
                <w:tcPr>
                  <w:tcW w:w="864" w:type="dxa"/>
                  <w:gridSpan w:val="4"/>
                  <w:tcBorders>
                    <w:left w:val="single" w:sz="4" w:space="0" w:color="auto"/>
                    <w:right w:val="single" w:sz="4" w:space="0" w:color="auto"/>
                  </w:tcBorders>
                </w:tcPr>
                <w:p w14:paraId="2172A6AE" w14:textId="77777777" w:rsidR="009064D9" w:rsidRDefault="009064D9" w:rsidP="009064D9">
                  <w:pPr>
                    <w:pStyle w:val="Header"/>
                    <w:tabs>
                      <w:tab w:val="clear" w:pos="4320"/>
                      <w:tab w:val="clear" w:pos="8640"/>
                    </w:tabs>
                    <w:jc w:val="right"/>
                    <w:rPr>
                      <w:sz w:val="18"/>
                      <w:szCs w:val="18"/>
                    </w:rPr>
                  </w:pPr>
                  <w:r>
                    <w:rPr>
                      <w:sz w:val="18"/>
                      <w:szCs w:val="18"/>
                    </w:rPr>
                    <w:t>Minors</w:t>
                  </w:r>
                </w:p>
              </w:tc>
              <w:tc>
                <w:tcPr>
                  <w:tcW w:w="432" w:type="dxa"/>
                  <w:gridSpan w:val="2"/>
                  <w:tcBorders>
                    <w:top w:val="single" w:sz="4" w:space="0" w:color="auto"/>
                    <w:left w:val="single" w:sz="4" w:space="0" w:color="auto"/>
                    <w:bottom w:val="single" w:sz="4" w:space="0" w:color="auto"/>
                    <w:right w:val="single" w:sz="4" w:space="0" w:color="auto"/>
                  </w:tcBorders>
                </w:tcPr>
                <w:p w14:paraId="46711643" w14:textId="28E92145" w:rsidR="009064D9" w:rsidRDefault="009064D9" w:rsidP="009064D9">
                  <w:pPr>
                    <w:pStyle w:val="Header"/>
                    <w:tabs>
                      <w:tab w:val="clear" w:pos="4320"/>
                      <w:tab w:val="clear" w:pos="8640"/>
                    </w:tabs>
                    <w:jc w:val="center"/>
                    <w:rPr>
                      <w:sz w:val="18"/>
                      <w:szCs w:val="18"/>
                    </w:rPr>
                  </w:pPr>
                  <w:ins w:id="63" w:author="Lawrence McKenna" w:date="2020-09-24T16:18:00Z">
                    <w:r>
                      <w:rPr>
                        <w:sz w:val="18"/>
                        <w:szCs w:val="18"/>
                      </w:rPr>
                      <w:t>x</w:t>
                    </w:r>
                  </w:ins>
                </w:p>
              </w:tc>
              <w:tc>
                <w:tcPr>
                  <w:tcW w:w="1153" w:type="dxa"/>
                  <w:gridSpan w:val="2"/>
                  <w:tcBorders>
                    <w:left w:val="single" w:sz="4" w:space="0" w:color="auto"/>
                    <w:right w:val="single" w:sz="4" w:space="0" w:color="auto"/>
                  </w:tcBorders>
                </w:tcPr>
                <w:p w14:paraId="7B6FD2E4" w14:textId="77777777" w:rsidR="009064D9" w:rsidRDefault="009064D9" w:rsidP="009064D9">
                  <w:pPr>
                    <w:pStyle w:val="Header"/>
                    <w:tabs>
                      <w:tab w:val="clear" w:pos="4320"/>
                      <w:tab w:val="clear" w:pos="8640"/>
                    </w:tabs>
                    <w:jc w:val="right"/>
                    <w:rPr>
                      <w:sz w:val="18"/>
                      <w:szCs w:val="18"/>
                    </w:rPr>
                  </w:pPr>
                  <w:r w:rsidRPr="004A6593">
                    <w:rPr>
                      <w:sz w:val="18"/>
                      <w:szCs w:val="18"/>
                    </w:rPr>
                    <w:t>on</w:t>
                  </w:r>
                  <w:r>
                    <w:rPr>
                      <w:sz w:val="18"/>
                      <w:szCs w:val="18"/>
                    </w:rPr>
                    <w:t xml:space="preserve"> page:  </w:t>
                  </w:r>
                </w:p>
              </w:tc>
              <w:tc>
                <w:tcPr>
                  <w:tcW w:w="3556" w:type="dxa"/>
                  <w:gridSpan w:val="5"/>
                  <w:tcBorders>
                    <w:top w:val="single" w:sz="4" w:space="0" w:color="auto"/>
                    <w:left w:val="single" w:sz="4" w:space="0" w:color="auto"/>
                    <w:bottom w:val="single" w:sz="4" w:space="0" w:color="auto"/>
                    <w:right w:val="single" w:sz="4" w:space="0" w:color="auto"/>
                  </w:tcBorders>
                  <w:vAlign w:val="bottom"/>
                </w:tcPr>
                <w:p w14:paraId="0BFA6AC5" w14:textId="137AA4D8" w:rsidR="009064D9" w:rsidRDefault="009064D9" w:rsidP="009064D9">
                  <w:pPr>
                    <w:pStyle w:val="Header"/>
                    <w:tabs>
                      <w:tab w:val="clear" w:pos="4320"/>
                      <w:tab w:val="clear" w:pos="8640"/>
                    </w:tabs>
                    <w:rPr>
                      <w:sz w:val="18"/>
                      <w:szCs w:val="18"/>
                    </w:rPr>
                  </w:pPr>
                  <w:ins w:id="64" w:author="Lawrence McKenna" w:date="2020-09-24T16:18:00Z">
                    <w:r>
                      <w:rPr>
                        <w:sz w:val="18"/>
                        <w:szCs w:val="18"/>
                      </w:rPr>
                      <w:t>70</w:t>
                    </w:r>
                  </w:ins>
                </w:p>
              </w:tc>
            </w:tr>
            <w:tr w:rsidR="009064D9" w:rsidRPr="00BA538B" w14:paraId="2BCDACC3" w14:textId="77777777" w:rsidTr="00BA538B">
              <w:tc>
                <w:tcPr>
                  <w:tcW w:w="10181" w:type="dxa"/>
                  <w:gridSpan w:val="22"/>
                </w:tcPr>
                <w:p w14:paraId="1B306CE1" w14:textId="77777777" w:rsidR="009064D9" w:rsidRPr="00BA538B" w:rsidRDefault="009064D9" w:rsidP="009064D9">
                  <w:pPr>
                    <w:pStyle w:val="Header"/>
                    <w:tabs>
                      <w:tab w:val="clear" w:pos="4320"/>
                      <w:tab w:val="clear" w:pos="8640"/>
                    </w:tabs>
                    <w:jc w:val="center"/>
                    <w:rPr>
                      <w:sz w:val="10"/>
                      <w:szCs w:val="10"/>
                    </w:rPr>
                  </w:pPr>
                </w:p>
              </w:tc>
            </w:tr>
            <w:tr w:rsidR="009064D9" w14:paraId="7B82200D" w14:textId="77777777" w:rsidTr="00D12227">
              <w:tc>
                <w:tcPr>
                  <w:tcW w:w="2592" w:type="dxa"/>
                  <w:gridSpan w:val="4"/>
                </w:tcPr>
                <w:p w14:paraId="0C697116" w14:textId="77777777" w:rsidR="009064D9" w:rsidRDefault="009064D9" w:rsidP="009064D9">
                  <w:pPr>
                    <w:rPr>
                      <w:sz w:val="18"/>
                    </w:rPr>
                  </w:pPr>
                  <w:r>
                    <w:rPr>
                      <w:sz w:val="18"/>
                    </w:rPr>
                    <w:t xml:space="preserve">Add </w:t>
                  </w:r>
                  <w:r w:rsidRPr="00D252F7">
                    <w:rPr>
                      <w:i/>
                      <w:sz w:val="18"/>
                    </w:rPr>
                    <w:t>interdisciplinary</w:t>
                  </w:r>
                  <w:r>
                    <w:rPr>
                      <w:sz w:val="18"/>
                    </w:rPr>
                    <w:t xml:space="preserve"> program</w:t>
                  </w:r>
                </w:p>
              </w:tc>
              <w:tc>
                <w:tcPr>
                  <w:tcW w:w="864" w:type="dxa"/>
                  <w:gridSpan w:val="2"/>
                  <w:tcBorders>
                    <w:right w:val="single" w:sz="4" w:space="0" w:color="auto"/>
                  </w:tcBorders>
                  <w:vAlign w:val="bottom"/>
                </w:tcPr>
                <w:p w14:paraId="44240DF7" w14:textId="77777777" w:rsidR="009064D9" w:rsidRPr="00DA3BC3" w:rsidRDefault="009064D9" w:rsidP="009064D9">
                  <w:pPr>
                    <w:jc w:val="right"/>
                    <w:rPr>
                      <w:sz w:val="18"/>
                    </w:rPr>
                  </w:pPr>
                  <w:r>
                    <w:rPr>
                      <w:sz w:val="18"/>
                    </w:rPr>
                    <w:t>Major</w:t>
                  </w:r>
                  <w:r w:rsidRPr="00DA3BC3">
                    <w:rPr>
                      <w:sz w:val="18"/>
                    </w:rPr>
                    <w:t xml:space="preserve"> </w:t>
                  </w:r>
                </w:p>
              </w:tc>
              <w:tc>
                <w:tcPr>
                  <w:tcW w:w="432" w:type="dxa"/>
                  <w:gridSpan w:val="2"/>
                  <w:tcBorders>
                    <w:top w:val="single" w:sz="4" w:space="0" w:color="auto"/>
                    <w:left w:val="single" w:sz="4" w:space="0" w:color="auto"/>
                    <w:bottom w:val="single" w:sz="4" w:space="0" w:color="auto"/>
                    <w:right w:val="single" w:sz="4" w:space="0" w:color="auto"/>
                  </w:tcBorders>
                  <w:vAlign w:val="center"/>
                </w:tcPr>
                <w:p w14:paraId="3638A6AE" w14:textId="77777777" w:rsidR="009064D9" w:rsidRPr="00DA3BC3" w:rsidRDefault="009064D9" w:rsidP="009064D9">
                  <w:pPr>
                    <w:jc w:val="center"/>
                    <w:rPr>
                      <w:b/>
                      <w:bCs/>
                      <w:sz w:val="18"/>
                    </w:rPr>
                  </w:pPr>
                </w:p>
              </w:tc>
              <w:tc>
                <w:tcPr>
                  <w:tcW w:w="1440" w:type="dxa"/>
                  <w:gridSpan w:val="6"/>
                  <w:tcBorders>
                    <w:left w:val="single" w:sz="4" w:space="0" w:color="auto"/>
                    <w:right w:val="single" w:sz="4" w:space="0" w:color="auto"/>
                  </w:tcBorders>
                  <w:tcMar>
                    <w:left w:w="130" w:type="dxa"/>
                    <w:right w:w="115" w:type="dxa"/>
                  </w:tcMar>
                  <w:vAlign w:val="bottom"/>
                </w:tcPr>
                <w:p w14:paraId="365F34E8" w14:textId="77777777" w:rsidR="009064D9" w:rsidRPr="00DA3BC3" w:rsidRDefault="009064D9" w:rsidP="009064D9">
                  <w:pPr>
                    <w:pStyle w:val="Header"/>
                    <w:tabs>
                      <w:tab w:val="clear" w:pos="4320"/>
                      <w:tab w:val="clear" w:pos="8640"/>
                    </w:tabs>
                    <w:jc w:val="right"/>
                    <w:rPr>
                      <w:sz w:val="18"/>
                      <w:szCs w:val="18"/>
                    </w:rPr>
                  </w:pPr>
                  <w:r>
                    <w:rPr>
                      <w:sz w:val="18"/>
                      <w:szCs w:val="18"/>
                    </w:rPr>
                    <w:t>Concentration</w:t>
                  </w:r>
                </w:p>
              </w:tc>
              <w:tc>
                <w:tcPr>
                  <w:tcW w:w="433" w:type="dxa"/>
                  <w:gridSpan w:val="2"/>
                  <w:tcBorders>
                    <w:top w:val="single" w:sz="4" w:space="0" w:color="auto"/>
                    <w:left w:val="single" w:sz="4" w:space="0" w:color="auto"/>
                    <w:bottom w:val="single" w:sz="4" w:space="0" w:color="auto"/>
                    <w:right w:val="single" w:sz="4" w:space="0" w:color="auto"/>
                  </w:tcBorders>
                  <w:vAlign w:val="bottom"/>
                </w:tcPr>
                <w:p w14:paraId="7D7D7DFF" w14:textId="77777777" w:rsidR="009064D9" w:rsidRPr="00DA3BC3" w:rsidRDefault="009064D9" w:rsidP="009064D9">
                  <w:pPr>
                    <w:pStyle w:val="Header"/>
                    <w:tabs>
                      <w:tab w:val="clear" w:pos="4320"/>
                      <w:tab w:val="clear" w:pos="8640"/>
                    </w:tabs>
                    <w:jc w:val="center"/>
                    <w:rPr>
                      <w:sz w:val="18"/>
                      <w:szCs w:val="18"/>
                    </w:rPr>
                  </w:pPr>
                </w:p>
              </w:tc>
              <w:tc>
                <w:tcPr>
                  <w:tcW w:w="864" w:type="dxa"/>
                  <w:tcBorders>
                    <w:left w:val="single" w:sz="4" w:space="0" w:color="auto"/>
                    <w:right w:val="single" w:sz="4" w:space="0" w:color="auto"/>
                  </w:tcBorders>
                  <w:vAlign w:val="bottom"/>
                </w:tcPr>
                <w:p w14:paraId="5257980C" w14:textId="77777777" w:rsidR="009064D9" w:rsidRPr="00DA3BC3" w:rsidRDefault="009064D9" w:rsidP="009064D9">
                  <w:pPr>
                    <w:pStyle w:val="Header"/>
                    <w:tabs>
                      <w:tab w:val="clear" w:pos="4320"/>
                      <w:tab w:val="clear" w:pos="8640"/>
                    </w:tabs>
                    <w:jc w:val="right"/>
                    <w:rPr>
                      <w:sz w:val="18"/>
                      <w:szCs w:val="18"/>
                    </w:rPr>
                  </w:pPr>
                  <w:r>
                    <w:rPr>
                      <w:sz w:val="18"/>
                      <w:szCs w:val="18"/>
                    </w:rPr>
                    <w:t xml:space="preserve">Minor </w:t>
                  </w:r>
                </w:p>
              </w:tc>
              <w:tc>
                <w:tcPr>
                  <w:tcW w:w="433" w:type="dxa"/>
                  <w:tcBorders>
                    <w:top w:val="single" w:sz="4" w:space="0" w:color="auto"/>
                    <w:left w:val="single" w:sz="4" w:space="0" w:color="auto"/>
                    <w:bottom w:val="single" w:sz="4" w:space="0" w:color="auto"/>
                    <w:right w:val="single" w:sz="4" w:space="0" w:color="auto"/>
                  </w:tcBorders>
                  <w:vAlign w:val="bottom"/>
                </w:tcPr>
                <w:p w14:paraId="0570DA4E" w14:textId="4AA3B24D" w:rsidR="009064D9" w:rsidRPr="00DA3BC3" w:rsidRDefault="009064D9" w:rsidP="009064D9">
                  <w:pPr>
                    <w:pStyle w:val="Header"/>
                    <w:tabs>
                      <w:tab w:val="clear" w:pos="4320"/>
                      <w:tab w:val="clear" w:pos="8640"/>
                    </w:tabs>
                    <w:jc w:val="center"/>
                    <w:rPr>
                      <w:sz w:val="18"/>
                      <w:szCs w:val="18"/>
                    </w:rPr>
                  </w:pPr>
                  <w:ins w:id="65" w:author="Lawrence McKenna" w:date="2020-09-24T16:18:00Z">
                    <w:r>
                      <w:rPr>
                        <w:sz w:val="18"/>
                        <w:szCs w:val="18"/>
                      </w:rPr>
                      <w:t>x</w:t>
                    </w:r>
                  </w:ins>
                </w:p>
              </w:tc>
              <w:tc>
                <w:tcPr>
                  <w:tcW w:w="1296" w:type="dxa"/>
                  <w:gridSpan w:val="3"/>
                  <w:tcBorders>
                    <w:left w:val="single" w:sz="4" w:space="0" w:color="auto"/>
                    <w:right w:val="single" w:sz="4" w:space="0" w:color="auto"/>
                  </w:tcBorders>
                  <w:vAlign w:val="bottom"/>
                </w:tcPr>
                <w:p w14:paraId="5573A2EC" w14:textId="77777777" w:rsidR="009064D9" w:rsidRPr="00DA3BC3" w:rsidRDefault="009064D9" w:rsidP="009064D9">
                  <w:pPr>
                    <w:pStyle w:val="Header"/>
                    <w:tabs>
                      <w:tab w:val="clear" w:pos="4320"/>
                      <w:tab w:val="clear" w:pos="8640"/>
                    </w:tabs>
                    <w:jc w:val="right"/>
                    <w:rPr>
                      <w:sz w:val="18"/>
                      <w:szCs w:val="18"/>
                    </w:rPr>
                  </w:pPr>
                  <w:r w:rsidRPr="00DA3BC3">
                    <w:rPr>
                      <w:sz w:val="18"/>
                      <w:szCs w:val="18"/>
                    </w:rPr>
                    <w:t>on page</w:t>
                  </w:r>
                  <w:r>
                    <w:rPr>
                      <w:sz w:val="18"/>
                      <w:szCs w:val="18"/>
                    </w:rPr>
                    <w:t>(s)</w:t>
                  </w:r>
                  <w:r w:rsidRPr="00DA3BC3">
                    <w:rPr>
                      <w:sz w:val="18"/>
                      <w:szCs w:val="18"/>
                    </w:rPr>
                    <w:t>:</w:t>
                  </w:r>
                </w:p>
              </w:tc>
              <w:tc>
                <w:tcPr>
                  <w:tcW w:w="1827" w:type="dxa"/>
                  <w:tcBorders>
                    <w:top w:val="single" w:sz="4" w:space="0" w:color="auto"/>
                    <w:left w:val="single" w:sz="4" w:space="0" w:color="auto"/>
                    <w:bottom w:val="single" w:sz="4" w:space="0" w:color="auto"/>
                    <w:right w:val="single" w:sz="4" w:space="0" w:color="auto"/>
                  </w:tcBorders>
                  <w:vAlign w:val="bottom"/>
                </w:tcPr>
                <w:p w14:paraId="503E279A" w14:textId="694E0925" w:rsidR="009064D9" w:rsidRPr="00DA3BC3" w:rsidRDefault="009064D9" w:rsidP="009064D9">
                  <w:pPr>
                    <w:pStyle w:val="Header"/>
                    <w:tabs>
                      <w:tab w:val="clear" w:pos="4320"/>
                      <w:tab w:val="clear" w:pos="8640"/>
                    </w:tabs>
                    <w:rPr>
                      <w:sz w:val="18"/>
                      <w:szCs w:val="18"/>
                    </w:rPr>
                  </w:pPr>
                  <w:ins w:id="66" w:author="Lawrence McKenna" w:date="2020-09-24T16:18:00Z">
                    <w:r>
                      <w:rPr>
                        <w:sz w:val="18"/>
                        <w:szCs w:val="18"/>
                      </w:rPr>
                      <w:t>70</w:t>
                    </w:r>
                  </w:ins>
                </w:p>
              </w:tc>
            </w:tr>
          </w:tbl>
          <w:p w14:paraId="4A147C25" w14:textId="77777777" w:rsidR="009064D9" w:rsidRDefault="009064D9" w:rsidP="009064D9">
            <w:pPr>
              <w:ind w:left="245"/>
              <w:rPr>
                <w:b/>
                <w:smallCaps/>
              </w:rPr>
            </w:pPr>
          </w:p>
          <w:p w14:paraId="0EEB872A" w14:textId="77777777" w:rsidR="009064D9" w:rsidRPr="00BA538B" w:rsidRDefault="009064D9" w:rsidP="009064D9">
            <w:pPr>
              <w:ind w:left="245"/>
            </w:pPr>
            <w:r w:rsidRPr="00BA538B">
              <w:t xml:space="preserve">Other:  </w:t>
            </w:r>
          </w:p>
          <w:p w14:paraId="7CAD0310" w14:textId="77777777" w:rsidR="009064D9" w:rsidRDefault="009064D9" w:rsidP="009064D9"/>
          <w:p w14:paraId="145B6E7B" w14:textId="77777777" w:rsidR="009064D9" w:rsidRPr="00A924B2" w:rsidRDefault="009064D9" w:rsidP="009064D9">
            <w:pPr>
              <w:rPr>
                <w:szCs w:val="20"/>
              </w:rPr>
            </w:pPr>
          </w:p>
        </w:tc>
      </w:tr>
      <w:tr w:rsidR="009064D9" w14:paraId="5E5F6F3B" w14:textId="77777777" w:rsidTr="00BA538B">
        <w:trPr>
          <w:trHeight w:val="360"/>
          <w:jc w:val="center"/>
        </w:trPr>
        <w:tc>
          <w:tcPr>
            <w:tcW w:w="10800" w:type="dxa"/>
            <w:gridSpan w:val="2"/>
            <w:shd w:val="clear" w:color="auto" w:fill="B7B7B7"/>
            <w:vAlign w:val="center"/>
          </w:tcPr>
          <w:p w14:paraId="25984A19" w14:textId="5DA9A5CE" w:rsidR="009064D9" w:rsidRDefault="009064D9" w:rsidP="009064D9">
            <w:pPr>
              <w:keepNext/>
              <w:keepLines/>
              <w:rPr>
                <w:b/>
                <w:smallCaps/>
                <w:sz w:val="22"/>
                <w:szCs w:val="22"/>
              </w:rPr>
            </w:pPr>
            <w:r>
              <w:rPr>
                <w:b/>
                <w:smallCaps/>
                <w:sz w:val="22"/>
                <w:szCs w:val="22"/>
              </w:rPr>
              <w:t>Notifications</w:t>
            </w:r>
          </w:p>
        </w:tc>
      </w:tr>
      <w:tr w:rsidR="009064D9" w14:paraId="456CFA6A" w14:textId="77777777" w:rsidTr="00BA538B">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3ECA5D73" w14:textId="77777777" w:rsidR="009064D9" w:rsidRDefault="009064D9" w:rsidP="009064D9">
            <w:pPr>
              <w:spacing w:before="120"/>
              <w:jc w:val="both"/>
            </w:pPr>
            <w:r>
              <w:t>Home Department and Dean Acknowledgements</w:t>
            </w:r>
          </w:p>
          <w:p w14:paraId="746FCF7A" w14:textId="77777777" w:rsidR="009064D9" w:rsidRDefault="009064D9" w:rsidP="009064D9">
            <w:pPr>
              <w:rPr>
                <w:i/>
                <w:sz w:val="16"/>
                <w:szCs w:val="16"/>
              </w:rPr>
            </w:pPr>
            <w:r>
              <w:rPr>
                <w:i/>
                <w:sz w:val="16"/>
                <w:szCs w:val="16"/>
              </w:rPr>
              <w:t xml:space="preserve">Anyone submitting a log to the University Curriculum Committee is required to notify the home department’s chair, the chair or designee of the home department’s curriculum committee, and one of the academic deans (home department preferred) for their acknowledgements before the log goes to the All University Committee for distribution to UCC. </w:t>
            </w:r>
          </w:p>
          <w:p w14:paraId="00777F33" w14:textId="77777777" w:rsidR="009064D9" w:rsidRDefault="009064D9" w:rsidP="009064D9">
            <w:pPr>
              <w:rPr>
                <w:i/>
                <w:sz w:val="16"/>
                <w:szCs w:val="16"/>
              </w:rPr>
            </w:pPr>
          </w:p>
          <w:p w14:paraId="03576F05" w14:textId="77777777" w:rsidR="009064D9" w:rsidRPr="00B12E28" w:rsidRDefault="009064D9" w:rsidP="009064D9">
            <w:pPr>
              <w:rPr>
                <w:i/>
                <w:sz w:val="16"/>
                <w:szCs w:val="16"/>
              </w:rPr>
            </w:pPr>
            <w:r>
              <w:rPr>
                <w:i/>
                <w:sz w:val="16"/>
                <w:szCs w:val="16"/>
              </w:rPr>
              <w:lastRenderedPageBreak/>
              <w:t>Home departments and deans have two weeks to acknowledge a log after which time the log without acknowledgement may still go to AUC for distribution to UCC. Note that the home department will be invited to subcommittee and full committee discussions of the log, whether or not they submit the log themselves and whether or not they acknowledge the log.</w:t>
            </w:r>
          </w:p>
          <w:p w14:paraId="4C4ABBBA" w14:textId="77777777" w:rsidR="009064D9" w:rsidRDefault="009064D9" w:rsidP="009064D9"/>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5760"/>
            </w:tblGrid>
            <w:tr w:rsidR="009064D9" w14:paraId="79AB8408" w14:textId="77777777" w:rsidTr="00DD208F">
              <w:tc>
                <w:tcPr>
                  <w:tcW w:w="2312" w:type="dxa"/>
                  <w:tcBorders>
                    <w:top w:val="nil"/>
                    <w:bottom w:val="nil"/>
                  </w:tcBorders>
                </w:tcPr>
                <w:p w14:paraId="6A10BAA6" w14:textId="77777777" w:rsidR="009064D9" w:rsidRDefault="009064D9" w:rsidP="009064D9">
                  <w:r>
                    <w:t xml:space="preserve">Home Department(s): </w:t>
                  </w:r>
                </w:p>
              </w:tc>
              <w:tc>
                <w:tcPr>
                  <w:tcW w:w="5760" w:type="dxa"/>
                  <w:tcBorders>
                    <w:top w:val="nil"/>
                    <w:bottom w:val="single" w:sz="4" w:space="0" w:color="auto"/>
                    <w:right w:val="nil"/>
                  </w:tcBorders>
                </w:tcPr>
                <w:p w14:paraId="1ED5585C" w14:textId="77777777" w:rsidR="009064D9" w:rsidRDefault="009064D9" w:rsidP="009064D9"/>
              </w:tc>
            </w:tr>
            <w:tr w:rsidR="009064D9" w14:paraId="65A37D0D" w14:textId="77777777" w:rsidTr="00DD208F">
              <w:tc>
                <w:tcPr>
                  <w:tcW w:w="2312" w:type="dxa"/>
                  <w:tcBorders>
                    <w:top w:val="nil"/>
                    <w:bottom w:val="nil"/>
                  </w:tcBorders>
                </w:tcPr>
                <w:p w14:paraId="43F5131A" w14:textId="77777777" w:rsidR="009064D9" w:rsidRDefault="009064D9" w:rsidP="009064D9"/>
              </w:tc>
              <w:tc>
                <w:tcPr>
                  <w:tcW w:w="5760" w:type="dxa"/>
                  <w:tcBorders>
                    <w:top w:val="single" w:sz="4" w:space="0" w:color="auto"/>
                    <w:bottom w:val="nil"/>
                    <w:right w:val="nil"/>
                  </w:tcBorders>
                </w:tcPr>
                <w:p w14:paraId="2BEAB160" w14:textId="77777777" w:rsidR="009064D9" w:rsidRDefault="009064D9" w:rsidP="009064D9"/>
              </w:tc>
            </w:tr>
            <w:tr w:rsidR="009064D9" w14:paraId="7E69F1E7" w14:textId="77777777" w:rsidTr="00DD208F">
              <w:tc>
                <w:tcPr>
                  <w:tcW w:w="2312" w:type="dxa"/>
                  <w:tcBorders>
                    <w:top w:val="nil"/>
                  </w:tcBorders>
                </w:tcPr>
                <w:p w14:paraId="4C013902" w14:textId="77777777" w:rsidR="009064D9" w:rsidRDefault="009064D9" w:rsidP="009064D9">
                  <w:r>
                    <w:t>Date of Notification*:</w:t>
                  </w:r>
                </w:p>
              </w:tc>
              <w:tc>
                <w:tcPr>
                  <w:tcW w:w="5760" w:type="dxa"/>
                  <w:tcBorders>
                    <w:top w:val="nil"/>
                    <w:bottom w:val="single" w:sz="4" w:space="0" w:color="auto"/>
                    <w:right w:val="nil"/>
                  </w:tcBorders>
                </w:tcPr>
                <w:p w14:paraId="65F4E109" w14:textId="77777777" w:rsidR="009064D9" w:rsidRDefault="009064D9" w:rsidP="009064D9"/>
              </w:tc>
            </w:tr>
          </w:tbl>
          <w:p w14:paraId="417230BD" w14:textId="77777777" w:rsidR="009064D9" w:rsidRDefault="009064D9" w:rsidP="009064D9"/>
          <w:tbl>
            <w:tblPr>
              <w:tblStyle w:val="TableGrid"/>
              <w:tblW w:w="8515" w:type="dxa"/>
              <w:tblInd w:w="540" w:type="dxa"/>
              <w:tblLayout w:type="fixed"/>
              <w:tblLook w:val="04A0" w:firstRow="1" w:lastRow="0" w:firstColumn="1" w:lastColumn="0" w:noHBand="0" w:noVBand="1"/>
            </w:tblPr>
            <w:tblGrid>
              <w:gridCol w:w="288"/>
              <w:gridCol w:w="8227"/>
            </w:tblGrid>
            <w:tr w:rsidR="009064D9" w14:paraId="218D9E32" w14:textId="77777777" w:rsidTr="00DD208F">
              <w:trPr>
                <w:trHeight w:val="288"/>
              </w:trPr>
              <w:tc>
                <w:tcPr>
                  <w:tcW w:w="288" w:type="dxa"/>
                  <w:tcBorders>
                    <w:bottom w:val="single" w:sz="4" w:space="0" w:color="auto"/>
                    <w:right w:val="single" w:sz="4" w:space="0" w:color="auto"/>
                  </w:tcBorders>
                </w:tcPr>
                <w:p w14:paraId="54C4AC62" w14:textId="77777777" w:rsidR="009064D9" w:rsidRDefault="009064D9" w:rsidP="009064D9"/>
              </w:tc>
              <w:tc>
                <w:tcPr>
                  <w:tcW w:w="8227" w:type="dxa"/>
                  <w:tcBorders>
                    <w:top w:val="nil"/>
                    <w:left w:val="single" w:sz="4" w:space="0" w:color="auto"/>
                    <w:bottom w:val="nil"/>
                    <w:right w:val="nil"/>
                  </w:tcBorders>
                  <w:vAlign w:val="center"/>
                </w:tcPr>
                <w:p w14:paraId="181610C2" w14:textId="77777777" w:rsidR="009064D9" w:rsidRDefault="009064D9" w:rsidP="009064D9">
                  <w:r>
                    <w:t xml:space="preserve">Acknowledgement** by Home Department Chair </w:t>
                  </w:r>
                </w:p>
              </w:tc>
            </w:tr>
            <w:tr w:rsidR="009064D9" w14:paraId="0DFE3FAC" w14:textId="77777777" w:rsidTr="00DD208F">
              <w:trPr>
                <w:trHeight w:val="27"/>
              </w:trPr>
              <w:tc>
                <w:tcPr>
                  <w:tcW w:w="288" w:type="dxa"/>
                  <w:tcBorders>
                    <w:left w:val="nil"/>
                    <w:right w:val="nil"/>
                  </w:tcBorders>
                </w:tcPr>
                <w:p w14:paraId="50FAB516" w14:textId="77777777" w:rsidR="009064D9" w:rsidRPr="00525618" w:rsidRDefault="009064D9" w:rsidP="009064D9">
                  <w:pPr>
                    <w:rPr>
                      <w:sz w:val="8"/>
                      <w:szCs w:val="8"/>
                    </w:rPr>
                  </w:pPr>
                </w:p>
              </w:tc>
              <w:tc>
                <w:tcPr>
                  <w:tcW w:w="8227" w:type="dxa"/>
                  <w:tcBorders>
                    <w:top w:val="nil"/>
                    <w:left w:val="nil"/>
                    <w:bottom w:val="nil"/>
                    <w:right w:val="nil"/>
                  </w:tcBorders>
                  <w:vAlign w:val="center"/>
                </w:tcPr>
                <w:p w14:paraId="3D01ED6D" w14:textId="77777777" w:rsidR="009064D9" w:rsidRPr="00525618" w:rsidRDefault="009064D9" w:rsidP="009064D9">
                  <w:pPr>
                    <w:rPr>
                      <w:sz w:val="8"/>
                      <w:szCs w:val="8"/>
                    </w:rPr>
                  </w:pPr>
                </w:p>
              </w:tc>
            </w:tr>
            <w:tr w:rsidR="009064D9" w14:paraId="372B7E11" w14:textId="77777777" w:rsidTr="00DD208F">
              <w:trPr>
                <w:trHeight w:val="288"/>
              </w:trPr>
              <w:tc>
                <w:tcPr>
                  <w:tcW w:w="288" w:type="dxa"/>
                  <w:tcBorders>
                    <w:bottom w:val="single" w:sz="4" w:space="0" w:color="auto"/>
                  </w:tcBorders>
                </w:tcPr>
                <w:p w14:paraId="6DDD717D" w14:textId="77777777" w:rsidR="009064D9" w:rsidRDefault="009064D9" w:rsidP="009064D9"/>
              </w:tc>
              <w:tc>
                <w:tcPr>
                  <w:tcW w:w="8227" w:type="dxa"/>
                  <w:tcBorders>
                    <w:top w:val="nil"/>
                    <w:bottom w:val="nil"/>
                    <w:right w:val="nil"/>
                  </w:tcBorders>
                  <w:vAlign w:val="center"/>
                </w:tcPr>
                <w:p w14:paraId="6357B79A" w14:textId="77777777" w:rsidR="009064D9" w:rsidRDefault="009064D9" w:rsidP="009064D9">
                  <w:r>
                    <w:t>Acknowledgement** by Home Department Curriculum Committee Chair or Designee</w:t>
                  </w:r>
                </w:p>
              </w:tc>
            </w:tr>
            <w:tr w:rsidR="009064D9" w:rsidRPr="00525618" w14:paraId="4637491D" w14:textId="77777777" w:rsidTr="00DD208F">
              <w:trPr>
                <w:trHeight w:val="20"/>
              </w:trPr>
              <w:tc>
                <w:tcPr>
                  <w:tcW w:w="288" w:type="dxa"/>
                  <w:tcBorders>
                    <w:left w:val="nil"/>
                    <w:right w:val="nil"/>
                  </w:tcBorders>
                </w:tcPr>
                <w:p w14:paraId="1A9013F7" w14:textId="77777777" w:rsidR="009064D9" w:rsidRPr="00525618" w:rsidRDefault="009064D9" w:rsidP="009064D9">
                  <w:pPr>
                    <w:rPr>
                      <w:sz w:val="8"/>
                      <w:szCs w:val="8"/>
                    </w:rPr>
                  </w:pPr>
                </w:p>
              </w:tc>
              <w:tc>
                <w:tcPr>
                  <w:tcW w:w="8227" w:type="dxa"/>
                  <w:tcBorders>
                    <w:top w:val="nil"/>
                    <w:left w:val="nil"/>
                    <w:bottom w:val="nil"/>
                    <w:right w:val="nil"/>
                  </w:tcBorders>
                  <w:vAlign w:val="center"/>
                </w:tcPr>
                <w:p w14:paraId="245AB0A4" w14:textId="77777777" w:rsidR="009064D9" w:rsidRPr="00525618" w:rsidRDefault="009064D9" w:rsidP="009064D9">
                  <w:pPr>
                    <w:rPr>
                      <w:sz w:val="8"/>
                      <w:szCs w:val="8"/>
                    </w:rPr>
                  </w:pPr>
                </w:p>
              </w:tc>
            </w:tr>
            <w:tr w:rsidR="009064D9" w14:paraId="7BA5BFBD" w14:textId="77777777" w:rsidTr="00DD208F">
              <w:trPr>
                <w:trHeight w:val="288"/>
              </w:trPr>
              <w:tc>
                <w:tcPr>
                  <w:tcW w:w="288" w:type="dxa"/>
                </w:tcPr>
                <w:p w14:paraId="51FCA697" w14:textId="77777777" w:rsidR="009064D9" w:rsidRDefault="009064D9" w:rsidP="009064D9"/>
              </w:tc>
              <w:tc>
                <w:tcPr>
                  <w:tcW w:w="8227" w:type="dxa"/>
                  <w:tcBorders>
                    <w:top w:val="nil"/>
                    <w:bottom w:val="nil"/>
                    <w:right w:val="nil"/>
                  </w:tcBorders>
                  <w:vAlign w:val="center"/>
                </w:tcPr>
                <w:p w14:paraId="648FCC84" w14:textId="77777777" w:rsidR="009064D9" w:rsidRDefault="009064D9" w:rsidP="009064D9">
                  <w:r>
                    <w:t xml:space="preserve">Acknowledgement** by Academic Dean </w:t>
                  </w:r>
                  <w:r w:rsidRPr="00977045">
                    <w:rPr>
                      <w:i/>
                    </w:rPr>
                    <w:t>(Home De</w:t>
                  </w:r>
                  <w:r>
                    <w:rPr>
                      <w:i/>
                    </w:rPr>
                    <w:t>partment Dean P</w:t>
                  </w:r>
                  <w:r w:rsidRPr="00977045">
                    <w:rPr>
                      <w:i/>
                    </w:rPr>
                    <w:t>referred)</w:t>
                  </w:r>
                </w:p>
              </w:tc>
            </w:tr>
          </w:tbl>
          <w:p w14:paraId="20B9A30F" w14:textId="77777777" w:rsidR="009064D9" w:rsidRPr="00A75AD5" w:rsidRDefault="009064D9" w:rsidP="009064D9">
            <w:pPr>
              <w:rPr>
                <w:sz w:val="8"/>
                <w:szCs w:val="8"/>
              </w:rPr>
            </w:pPr>
          </w:p>
          <w:p w14:paraId="0CB1316C" w14:textId="77777777" w:rsidR="009064D9" w:rsidRDefault="009064D9" w:rsidP="009064D9">
            <w:pPr>
              <w:keepNext/>
              <w:keepLines/>
              <w:rPr>
                <w:i/>
                <w:sz w:val="16"/>
                <w:szCs w:val="16"/>
              </w:rPr>
            </w:pPr>
            <w:r w:rsidRPr="002831A6">
              <w:rPr>
                <w:i/>
                <w:sz w:val="16"/>
                <w:szCs w:val="16"/>
              </w:rPr>
              <w:t xml:space="preserve">*Submitters </w:t>
            </w:r>
            <w:r>
              <w:rPr>
                <w:i/>
                <w:sz w:val="16"/>
                <w:szCs w:val="16"/>
              </w:rPr>
              <w:t>should submit a copy (PDF preferred) of the email notification message(s) with the log submission to AUC. If home departments are submitting the log (and thus signing this form), no email notification for the home department’s chair or curriculum committee chair or designee is necessary, but email notification to the dean is. There is no need to submit a record of acknowledgement, but submitters are advised to keep records of correspondence regarding these logs.</w:t>
            </w:r>
          </w:p>
          <w:p w14:paraId="04C1ADD7" w14:textId="77777777" w:rsidR="009064D9" w:rsidRDefault="009064D9" w:rsidP="009064D9">
            <w:pPr>
              <w:keepNext/>
              <w:keepLines/>
              <w:rPr>
                <w:i/>
                <w:sz w:val="16"/>
                <w:szCs w:val="16"/>
              </w:rPr>
            </w:pPr>
          </w:p>
          <w:p w14:paraId="70569A5E" w14:textId="307C502F" w:rsidR="009064D9" w:rsidRDefault="009064D9" w:rsidP="009064D9">
            <w:pPr>
              <w:keepNext/>
              <w:keepLines/>
              <w:jc w:val="both"/>
              <w:rPr>
                <w:sz w:val="2"/>
                <w:szCs w:val="2"/>
              </w:rPr>
            </w:pPr>
            <w:r>
              <w:rPr>
                <w:i/>
                <w:sz w:val="16"/>
                <w:szCs w:val="16"/>
              </w:rPr>
              <w:t>** Only check these boxes if acknowledgement has been received. Home departments submitting logs for their own courses/programs should check these boxes, presuming that the departmental curriculum committee chair and department chair have reviewed the log.</w:t>
            </w:r>
          </w:p>
        </w:tc>
      </w:tr>
      <w:tr w:rsidR="009064D9" w14:paraId="608956E8" w14:textId="77777777" w:rsidTr="00BA538B">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05A64BF6" w14:textId="77777777" w:rsidR="009064D9" w:rsidRDefault="009064D9" w:rsidP="009064D9">
            <w:pPr>
              <w:spacing w:before="120"/>
            </w:pPr>
            <w:r>
              <w:lastRenderedPageBreak/>
              <w:t>Affected Departments/Programs</w:t>
            </w:r>
          </w:p>
          <w:p w14:paraId="57BCD3F6" w14:textId="77777777" w:rsidR="009064D9" w:rsidRPr="000E01EC" w:rsidRDefault="009064D9" w:rsidP="009064D9">
            <w:pPr>
              <w:rPr>
                <w:i/>
                <w:sz w:val="16"/>
                <w:szCs w:val="16"/>
              </w:rPr>
            </w:pPr>
            <w:r>
              <w:rPr>
                <w:i/>
                <w:sz w:val="16"/>
                <w:szCs w:val="16"/>
              </w:rPr>
              <w:t>Persons</w:t>
            </w:r>
            <w:r w:rsidRPr="000E01EC">
              <w:rPr>
                <w:i/>
                <w:sz w:val="16"/>
                <w:szCs w:val="16"/>
              </w:rPr>
              <w:t xml:space="preserve"> submitting logs to the </w:t>
            </w:r>
            <w:r>
              <w:rPr>
                <w:i/>
                <w:sz w:val="16"/>
                <w:szCs w:val="16"/>
              </w:rPr>
              <w:t xml:space="preserve">University </w:t>
            </w:r>
            <w:r w:rsidRPr="000E01EC">
              <w:rPr>
                <w:i/>
                <w:sz w:val="16"/>
                <w:szCs w:val="16"/>
              </w:rPr>
              <w:t>Curriculum Committee are required to notify the chair of another department</w:t>
            </w:r>
            <w:r>
              <w:rPr>
                <w:i/>
                <w:sz w:val="16"/>
                <w:szCs w:val="16"/>
              </w:rPr>
              <w:t>/program</w:t>
            </w:r>
            <w:r w:rsidRPr="000E01EC">
              <w:rPr>
                <w:i/>
                <w:sz w:val="16"/>
                <w:szCs w:val="16"/>
              </w:rPr>
              <w:t xml:space="preserve"> if the log </w:t>
            </w:r>
          </w:p>
          <w:p w14:paraId="021C7C08"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is similar to an existing course or program;</w:t>
            </w:r>
          </w:p>
          <w:p w14:paraId="19CEF575"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includes subject matter traditionally offered by another department;</w:t>
            </w:r>
          </w:p>
          <w:p w14:paraId="33AB45F9"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adds, changes, or removes a prerequisite, co-requisite, or recommended course for a course in another department;</w:t>
            </w:r>
          </w:p>
          <w:p w14:paraId="4CA84257"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adds, changes, or removes a recommended or required course for a major, minor, or concentration of another department</w:t>
            </w:r>
          </w:p>
          <w:p w14:paraId="6E05D81F" w14:textId="77777777" w:rsidR="009064D9" w:rsidRPr="000E01EC" w:rsidRDefault="009064D9" w:rsidP="009064D9">
            <w:pPr>
              <w:pStyle w:val="ListParagraph"/>
              <w:numPr>
                <w:ilvl w:val="0"/>
                <w:numId w:val="19"/>
              </w:numPr>
              <w:contextualSpacing/>
              <w:rPr>
                <w:rFonts w:cs="Arial"/>
                <w:i/>
                <w:sz w:val="16"/>
                <w:szCs w:val="16"/>
              </w:rPr>
            </w:pPr>
            <w:r w:rsidRPr="000E01EC">
              <w:rPr>
                <w:rFonts w:cs="Arial"/>
                <w:i/>
                <w:sz w:val="16"/>
                <w:szCs w:val="16"/>
              </w:rPr>
              <w:t>affects a program that must meet external certification, licensing, or accreditation.</w:t>
            </w:r>
          </w:p>
          <w:p w14:paraId="71411944" w14:textId="77777777" w:rsidR="009064D9" w:rsidRPr="000E01EC" w:rsidRDefault="009064D9" w:rsidP="009064D9">
            <w:pPr>
              <w:rPr>
                <w:i/>
                <w:sz w:val="16"/>
                <w:szCs w:val="16"/>
              </w:rPr>
            </w:pPr>
          </w:p>
          <w:p w14:paraId="69733738" w14:textId="77777777" w:rsidR="009064D9" w:rsidRDefault="009064D9" w:rsidP="009064D9">
            <w:pPr>
              <w:keepNext/>
              <w:keepLines/>
              <w:rPr>
                <w:i/>
                <w:sz w:val="16"/>
                <w:szCs w:val="16"/>
              </w:rPr>
            </w:pPr>
            <w:r>
              <w:rPr>
                <w:i/>
                <w:sz w:val="16"/>
                <w:szCs w:val="16"/>
              </w:rPr>
              <w:t>Affected departments must have the o</w:t>
            </w:r>
            <w:bookmarkStart w:id="67" w:name="_GoBack"/>
            <w:bookmarkEnd w:id="67"/>
            <w:r>
              <w:rPr>
                <w:i/>
                <w:sz w:val="16"/>
                <w:szCs w:val="16"/>
              </w:rPr>
              <w:t xml:space="preserve">pportunity to respond to the log, so UCC review will not occur until affected departments have been notified and either (1) they have acknowledged the log or (2) the two-week post-notification period has passed. </w:t>
            </w:r>
            <w:r w:rsidRPr="000E01EC">
              <w:rPr>
                <w:i/>
                <w:sz w:val="16"/>
                <w:szCs w:val="16"/>
              </w:rPr>
              <w:t>The chair of any affected department</w:t>
            </w:r>
            <w:r>
              <w:rPr>
                <w:i/>
                <w:sz w:val="16"/>
                <w:szCs w:val="16"/>
              </w:rPr>
              <w:t>/program</w:t>
            </w:r>
            <w:r w:rsidRPr="000E01EC">
              <w:rPr>
                <w:i/>
                <w:sz w:val="16"/>
                <w:szCs w:val="16"/>
              </w:rPr>
              <w:t xml:space="preserve"> will be notified when the log is scheduled for review by the </w:t>
            </w:r>
            <w:r>
              <w:rPr>
                <w:i/>
                <w:sz w:val="16"/>
                <w:szCs w:val="16"/>
              </w:rPr>
              <w:t xml:space="preserve">designated UCC </w:t>
            </w:r>
            <w:r w:rsidRPr="000E01EC">
              <w:rPr>
                <w:i/>
                <w:sz w:val="16"/>
                <w:szCs w:val="16"/>
              </w:rPr>
              <w:t xml:space="preserve">subcommittee and by the </w:t>
            </w:r>
            <w:r>
              <w:rPr>
                <w:i/>
                <w:sz w:val="16"/>
                <w:szCs w:val="16"/>
              </w:rPr>
              <w:t xml:space="preserve">full University Curriculum Committee, unless the two-week period has passed without response or unless otherwise indicated in Log Acknowledgements forum on Blackboard. </w:t>
            </w:r>
          </w:p>
          <w:p w14:paraId="041A4061" w14:textId="77777777" w:rsidR="009064D9" w:rsidRDefault="009064D9" w:rsidP="009064D9">
            <w:pPr>
              <w:keepNext/>
              <w:keepLines/>
            </w:pPr>
          </w:p>
          <w:tbl>
            <w:tblPr>
              <w:tblW w:w="8680" w:type="dxa"/>
              <w:tblInd w:w="288" w:type="dxa"/>
              <w:tblLayout w:type="fixed"/>
              <w:tblLook w:val="0000" w:firstRow="0" w:lastRow="0" w:firstColumn="0" w:lastColumn="0" w:noHBand="0" w:noVBand="0"/>
            </w:tblPr>
            <w:tblGrid>
              <w:gridCol w:w="6347"/>
              <w:gridCol w:w="2333"/>
            </w:tblGrid>
            <w:tr w:rsidR="009064D9" w14:paraId="7DA6966A" w14:textId="77777777" w:rsidTr="00DD208F">
              <w:trPr>
                <w:trHeight w:val="280"/>
              </w:trPr>
              <w:tc>
                <w:tcPr>
                  <w:tcW w:w="6347" w:type="dxa"/>
                  <w:vAlign w:val="center"/>
                </w:tcPr>
                <w:p w14:paraId="7E248554" w14:textId="77777777" w:rsidR="009064D9" w:rsidRDefault="009064D9" w:rsidP="009064D9">
                  <w:pPr>
                    <w:keepNext/>
                    <w:keepLines/>
                    <w:rPr>
                      <w:i/>
                      <w:sz w:val="16"/>
                      <w:szCs w:val="16"/>
                    </w:rPr>
                  </w:pPr>
                  <w:r>
                    <w:rPr>
                      <w:sz w:val="18"/>
                      <w:szCs w:val="18"/>
                    </w:rPr>
                    <w:t xml:space="preserve">Does this new course affect another department/program? </w:t>
                  </w:r>
                </w:p>
              </w:tc>
              <w:tc>
                <w:tcPr>
                  <w:tcW w:w="2333" w:type="dxa"/>
                </w:tcPr>
                <w:p w14:paraId="5A1BDB47" w14:textId="77777777" w:rsidR="009064D9" w:rsidRDefault="009064D9" w:rsidP="009064D9">
                  <w:pPr>
                    <w:keepNext/>
                    <w:keepLines/>
                    <w:jc w:val="center"/>
                    <w:rPr>
                      <w:sz w:val="2"/>
                      <w:szCs w:val="2"/>
                    </w:rPr>
                  </w:pPr>
                </w:p>
                <w:tbl>
                  <w:tblPr>
                    <w:tblW w:w="1905" w:type="dxa"/>
                    <w:jc w:val="center"/>
                    <w:tblLayout w:type="fixed"/>
                    <w:tblLook w:val="0000" w:firstRow="0" w:lastRow="0" w:firstColumn="0" w:lastColumn="0" w:noHBand="0" w:noVBand="0"/>
                  </w:tblPr>
                  <w:tblGrid>
                    <w:gridCol w:w="288"/>
                    <w:gridCol w:w="763"/>
                    <w:gridCol w:w="288"/>
                    <w:gridCol w:w="566"/>
                  </w:tblGrid>
                  <w:tr w:rsidR="009064D9" w14:paraId="12BE0F40" w14:textId="77777777" w:rsidTr="00DD208F">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79B8250E" w14:textId="32364B4C" w:rsidR="009064D9" w:rsidRDefault="009064D9" w:rsidP="009064D9">
                        <w:pPr>
                          <w:keepNext/>
                          <w:keepLines/>
                          <w:jc w:val="center"/>
                          <w:rPr>
                            <w:b/>
                            <w:sz w:val="18"/>
                            <w:szCs w:val="18"/>
                          </w:rPr>
                        </w:pPr>
                        <w:ins w:id="68" w:author="Lawrence McKenna" w:date="2020-09-24T16:18:00Z">
                          <w:r>
                            <w:rPr>
                              <w:b/>
                              <w:sz w:val="18"/>
                              <w:szCs w:val="18"/>
                            </w:rPr>
                            <w:t>X</w:t>
                          </w:r>
                        </w:ins>
                      </w:p>
                    </w:tc>
                    <w:tc>
                      <w:tcPr>
                        <w:tcW w:w="763" w:type="dxa"/>
                        <w:tcBorders>
                          <w:left w:val="single" w:sz="4" w:space="0" w:color="000000"/>
                          <w:right w:val="single" w:sz="4" w:space="0" w:color="000000"/>
                        </w:tcBorders>
                        <w:vAlign w:val="center"/>
                      </w:tcPr>
                      <w:p w14:paraId="28728A5D" w14:textId="77777777" w:rsidR="009064D9" w:rsidRDefault="009064D9" w:rsidP="009064D9">
                        <w:pPr>
                          <w:keepNext/>
                          <w:keepLines/>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4D32EA6D" w14:textId="77777777" w:rsidR="009064D9" w:rsidRDefault="009064D9" w:rsidP="009064D9">
                        <w:pPr>
                          <w:keepNext/>
                          <w:keepLines/>
                          <w:jc w:val="center"/>
                          <w:rPr>
                            <w:b/>
                            <w:sz w:val="18"/>
                            <w:szCs w:val="18"/>
                          </w:rPr>
                        </w:pPr>
                      </w:p>
                    </w:tc>
                    <w:tc>
                      <w:tcPr>
                        <w:tcW w:w="566" w:type="dxa"/>
                        <w:tcBorders>
                          <w:left w:val="single" w:sz="4" w:space="0" w:color="000000"/>
                        </w:tcBorders>
                        <w:vAlign w:val="center"/>
                      </w:tcPr>
                      <w:p w14:paraId="35582CDE" w14:textId="77777777" w:rsidR="009064D9" w:rsidRDefault="009064D9" w:rsidP="009064D9">
                        <w:pPr>
                          <w:keepNext/>
                          <w:keepLines/>
                          <w:rPr>
                            <w:sz w:val="18"/>
                            <w:szCs w:val="18"/>
                          </w:rPr>
                        </w:pPr>
                        <w:r>
                          <w:rPr>
                            <w:sz w:val="18"/>
                            <w:szCs w:val="18"/>
                          </w:rPr>
                          <w:t>No</w:t>
                        </w:r>
                      </w:p>
                    </w:tc>
                  </w:tr>
                </w:tbl>
                <w:p w14:paraId="205BD27C" w14:textId="77777777" w:rsidR="009064D9" w:rsidRDefault="009064D9" w:rsidP="009064D9">
                  <w:pPr>
                    <w:keepNext/>
                    <w:keepLines/>
                    <w:jc w:val="center"/>
                    <w:rPr>
                      <w:sz w:val="18"/>
                      <w:szCs w:val="18"/>
                    </w:rPr>
                  </w:pPr>
                </w:p>
              </w:tc>
            </w:tr>
          </w:tbl>
          <w:p w14:paraId="7AE569A0" w14:textId="77777777" w:rsidR="009064D9" w:rsidRDefault="009064D9" w:rsidP="009064D9">
            <w:pPr>
              <w:keepNext/>
              <w:keepLines/>
              <w:ind w:left="245"/>
              <w:rPr>
                <w:sz w:val="10"/>
                <w:szCs w:val="10"/>
              </w:rPr>
            </w:pPr>
          </w:p>
          <w:p w14:paraId="4E12088C" w14:textId="77777777" w:rsidR="009064D9" w:rsidRDefault="009064D9" w:rsidP="009064D9">
            <w:pPr>
              <w:keepNext/>
              <w:keepLines/>
              <w:tabs>
                <w:tab w:val="left" w:pos="7265"/>
              </w:tabs>
              <w:ind w:left="245"/>
              <w:rPr>
                <w:sz w:val="18"/>
                <w:szCs w:val="18"/>
              </w:rPr>
            </w:pPr>
            <w:r>
              <w:rPr>
                <w:sz w:val="18"/>
                <w:szCs w:val="18"/>
              </w:rPr>
              <w:t>*If yes, the chair of each affected department must be notified via the Log Acknowledgements forum on Blackboard.</w:t>
            </w:r>
          </w:p>
          <w:p w14:paraId="24DED294" w14:textId="77777777" w:rsidR="009064D9" w:rsidRDefault="009064D9" w:rsidP="009064D9">
            <w:pPr>
              <w:keepNext/>
              <w:keepLines/>
              <w:ind w:left="245"/>
              <w:rPr>
                <w:sz w:val="6"/>
                <w:szCs w:val="6"/>
              </w:rPr>
            </w:pPr>
          </w:p>
          <w:p w14:paraId="13414AF0" w14:textId="77777777" w:rsidR="009064D9" w:rsidRDefault="009064D9" w:rsidP="009064D9">
            <w:pPr>
              <w:keepNext/>
              <w:keepLines/>
              <w:ind w:left="749" w:hanging="504"/>
              <w:rPr>
                <w:sz w:val="10"/>
                <w:szCs w:val="10"/>
              </w:rPr>
            </w:pPr>
            <w:r>
              <w:rPr>
                <w:i/>
                <w:sz w:val="16"/>
                <w:szCs w:val="16"/>
              </w:rPr>
              <w:t>N</w:t>
            </w:r>
            <w:r>
              <w:rPr>
                <w:i/>
                <w:smallCaps/>
                <w:sz w:val="16"/>
                <w:szCs w:val="16"/>
              </w:rPr>
              <w:t>ote:</w:t>
            </w:r>
            <w:r>
              <w:rPr>
                <w:i/>
                <w:sz w:val="16"/>
                <w:szCs w:val="16"/>
              </w:rPr>
              <w:t xml:space="preserve">  A department chair’s acknowledgement of receipt of notification of this log via a Log Acknowledgements forum on Blackboard does not indicate endorsement of the proposal.</w:t>
            </w:r>
          </w:p>
          <w:p w14:paraId="4AE4A47D" w14:textId="77777777" w:rsidR="009064D9" w:rsidRDefault="009064D9" w:rsidP="009064D9">
            <w:pPr>
              <w:keepNext/>
              <w:keepLines/>
              <w:ind w:left="245"/>
              <w:rPr>
                <w:sz w:val="10"/>
                <w:szCs w:val="10"/>
              </w:rPr>
            </w:pPr>
          </w:p>
          <w:p w14:paraId="40873E4E" w14:textId="77777777" w:rsidR="009064D9" w:rsidRDefault="009064D9" w:rsidP="009064D9">
            <w:pPr>
              <w:keepNext/>
              <w:keepLines/>
              <w:ind w:left="245"/>
              <w:rPr>
                <w:i/>
                <w:sz w:val="16"/>
                <w:szCs w:val="16"/>
              </w:rPr>
            </w:pPr>
            <w:r>
              <w:rPr>
                <w:i/>
                <w:sz w:val="16"/>
                <w:szCs w:val="16"/>
              </w:rPr>
              <w:t>Indicate the department(s)/program(s) below whose chair must be notified via Blackboard.</w:t>
            </w:r>
          </w:p>
          <w:p w14:paraId="1F6E0995" w14:textId="77777777" w:rsidR="009064D9" w:rsidRDefault="009064D9" w:rsidP="009064D9">
            <w:pPr>
              <w:keepNext/>
              <w:keepLines/>
              <w:rPr>
                <w:i/>
                <w:sz w:val="16"/>
                <w:szCs w:val="16"/>
              </w:rPr>
            </w:pPr>
          </w:p>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3024"/>
              <w:gridCol w:w="288"/>
              <w:gridCol w:w="2880"/>
              <w:gridCol w:w="288"/>
              <w:gridCol w:w="2880"/>
            </w:tblGrid>
            <w:tr w:rsidR="009064D9" w:rsidRPr="008643EF" w14:paraId="6311F2DD"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5B726B66"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4F8F12D4" w14:textId="77777777" w:rsidR="009064D9" w:rsidRPr="008643EF" w:rsidRDefault="009064D9" w:rsidP="009064D9">
                  <w:pPr>
                    <w:keepNext/>
                    <w:keepLines/>
                    <w:rPr>
                      <w:sz w:val="16"/>
                      <w:szCs w:val="16"/>
                    </w:rPr>
                  </w:pPr>
                  <w:r>
                    <w:rPr>
                      <w:sz w:val="16"/>
                      <w:szCs w:val="16"/>
                    </w:rPr>
                    <w:t>Accounting, Economics, and Finance</w:t>
                  </w:r>
                </w:p>
              </w:tc>
              <w:tc>
                <w:tcPr>
                  <w:tcW w:w="288" w:type="dxa"/>
                  <w:tcBorders>
                    <w:top w:val="single" w:sz="4" w:space="0" w:color="auto"/>
                    <w:left w:val="single" w:sz="4" w:space="0" w:color="auto"/>
                    <w:bottom w:val="single" w:sz="4" w:space="0" w:color="auto"/>
                    <w:right w:val="single" w:sz="4" w:space="0" w:color="auto"/>
                  </w:tcBorders>
                </w:tcPr>
                <w:p w14:paraId="3ED222A3"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1E8795F8" w14:textId="77777777" w:rsidR="009064D9" w:rsidRPr="008643EF" w:rsidRDefault="009064D9" w:rsidP="009064D9">
                  <w:pPr>
                    <w:keepNext/>
                    <w:keepLines/>
                    <w:rPr>
                      <w:sz w:val="16"/>
                      <w:szCs w:val="16"/>
                    </w:rPr>
                  </w:pPr>
                  <w:r>
                    <w:rPr>
                      <w:sz w:val="16"/>
                      <w:szCs w:val="16"/>
                    </w:rPr>
                    <w:t>Fashion Design and Retailing</w:t>
                  </w:r>
                </w:p>
              </w:tc>
              <w:tc>
                <w:tcPr>
                  <w:tcW w:w="288" w:type="dxa"/>
                  <w:tcBorders>
                    <w:top w:val="single" w:sz="4" w:space="0" w:color="auto"/>
                    <w:left w:val="single" w:sz="4" w:space="0" w:color="auto"/>
                    <w:bottom w:val="single" w:sz="4" w:space="0" w:color="auto"/>
                    <w:right w:val="single" w:sz="4" w:space="0" w:color="auto"/>
                  </w:tcBorders>
                </w:tcPr>
                <w:p w14:paraId="5290FAE6" w14:textId="7F4419FB" w:rsidR="009064D9" w:rsidRPr="008643EF" w:rsidRDefault="009064D9" w:rsidP="009064D9">
                  <w:pPr>
                    <w:keepNext/>
                    <w:keepLines/>
                    <w:rPr>
                      <w:sz w:val="16"/>
                      <w:szCs w:val="16"/>
                    </w:rPr>
                  </w:pPr>
                  <w:ins w:id="69" w:author="Lawrence McKenna" w:date="2020-09-24T16:19:00Z">
                    <w:r>
                      <w:rPr>
                        <w:sz w:val="16"/>
                        <w:szCs w:val="16"/>
                      </w:rPr>
                      <w:t>X</w:t>
                    </w:r>
                  </w:ins>
                </w:p>
              </w:tc>
              <w:tc>
                <w:tcPr>
                  <w:tcW w:w="2880" w:type="dxa"/>
                  <w:tcBorders>
                    <w:left w:val="single" w:sz="4" w:space="0" w:color="auto"/>
                  </w:tcBorders>
                </w:tcPr>
                <w:p w14:paraId="1EF61F0D" w14:textId="77777777" w:rsidR="009064D9" w:rsidRPr="008643EF" w:rsidRDefault="009064D9" w:rsidP="009064D9">
                  <w:pPr>
                    <w:keepNext/>
                    <w:keepLines/>
                    <w:rPr>
                      <w:sz w:val="16"/>
                      <w:szCs w:val="16"/>
                    </w:rPr>
                  </w:pPr>
                  <w:r>
                    <w:rPr>
                      <w:sz w:val="16"/>
                      <w:szCs w:val="16"/>
                    </w:rPr>
                    <w:t>Mathematics</w:t>
                  </w:r>
                </w:p>
              </w:tc>
            </w:tr>
            <w:tr w:rsidR="009064D9" w:rsidRPr="003804C6" w14:paraId="18C52EAC" w14:textId="77777777" w:rsidTr="00DD208F">
              <w:trPr>
                <w:trHeight w:val="20"/>
                <w:jc w:val="center"/>
              </w:trPr>
              <w:tc>
                <w:tcPr>
                  <w:tcW w:w="288" w:type="dxa"/>
                  <w:tcBorders>
                    <w:top w:val="single" w:sz="4" w:space="0" w:color="auto"/>
                    <w:bottom w:val="single" w:sz="4" w:space="0" w:color="auto"/>
                  </w:tcBorders>
                </w:tcPr>
                <w:p w14:paraId="429EEA84" w14:textId="77777777" w:rsidR="009064D9" w:rsidRPr="003804C6" w:rsidRDefault="009064D9" w:rsidP="009064D9">
                  <w:pPr>
                    <w:keepNext/>
                    <w:keepLines/>
                    <w:rPr>
                      <w:sz w:val="8"/>
                      <w:szCs w:val="10"/>
                    </w:rPr>
                  </w:pPr>
                </w:p>
              </w:tc>
              <w:tc>
                <w:tcPr>
                  <w:tcW w:w="3024" w:type="dxa"/>
                </w:tcPr>
                <w:p w14:paraId="6597A8CF"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06340BC2" w14:textId="77777777" w:rsidR="009064D9" w:rsidRPr="003804C6" w:rsidRDefault="009064D9" w:rsidP="009064D9">
                  <w:pPr>
                    <w:keepNext/>
                    <w:keepLines/>
                    <w:rPr>
                      <w:sz w:val="8"/>
                      <w:szCs w:val="10"/>
                    </w:rPr>
                  </w:pPr>
                </w:p>
              </w:tc>
              <w:tc>
                <w:tcPr>
                  <w:tcW w:w="2880" w:type="dxa"/>
                </w:tcPr>
                <w:p w14:paraId="15B3BCF0"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2B640427" w14:textId="77777777" w:rsidR="009064D9" w:rsidRPr="003804C6" w:rsidRDefault="009064D9" w:rsidP="009064D9">
                  <w:pPr>
                    <w:keepNext/>
                    <w:keepLines/>
                    <w:rPr>
                      <w:sz w:val="8"/>
                      <w:szCs w:val="10"/>
                    </w:rPr>
                  </w:pPr>
                </w:p>
              </w:tc>
              <w:tc>
                <w:tcPr>
                  <w:tcW w:w="2880" w:type="dxa"/>
                </w:tcPr>
                <w:p w14:paraId="37001227" w14:textId="77777777" w:rsidR="009064D9" w:rsidRPr="003804C6" w:rsidRDefault="009064D9" w:rsidP="009064D9">
                  <w:pPr>
                    <w:keepNext/>
                    <w:keepLines/>
                    <w:rPr>
                      <w:sz w:val="8"/>
                      <w:szCs w:val="10"/>
                    </w:rPr>
                  </w:pPr>
                </w:p>
              </w:tc>
            </w:tr>
            <w:tr w:rsidR="009064D9" w:rsidRPr="008643EF" w14:paraId="61BC7B41"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5F9C416B"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088683E9" w14:textId="77777777" w:rsidR="009064D9" w:rsidRPr="008643EF" w:rsidRDefault="009064D9" w:rsidP="009064D9">
                  <w:pPr>
                    <w:keepNext/>
                    <w:keepLines/>
                    <w:rPr>
                      <w:sz w:val="16"/>
                      <w:szCs w:val="16"/>
                    </w:rPr>
                  </w:pPr>
                  <w:r w:rsidRPr="008643EF">
                    <w:rPr>
                      <w:sz w:val="16"/>
                      <w:szCs w:val="16"/>
                    </w:rPr>
                    <w:t xml:space="preserve">Art and </w:t>
                  </w:r>
                  <w:r>
                    <w:rPr>
                      <w:sz w:val="16"/>
                      <w:szCs w:val="16"/>
                    </w:rPr>
                    <w:t xml:space="preserve">Music </w:t>
                  </w:r>
                </w:p>
              </w:tc>
              <w:tc>
                <w:tcPr>
                  <w:tcW w:w="288" w:type="dxa"/>
                  <w:tcBorders>
                    <w:top w:val="single" w:sz="4" w:space="0" w:color="auto"/>
                    <w:left w:val="single" w:sz="4" w:space="0" w:color="auto"/>
                    <w:bottom w:val="single" w:sz="4" w:space="0" w:color="auto"/>
                    <w:right w:val="single" w:sz="4" w:space="0" w:color="auto"/>
                  </w:tcBorders>
                </w:tcPr>
                <w:p w14:paraId="2B7F338C"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49E95AA6" w14:textId="77777777" w:rsidR="009064D9" w:rsidRPr="008643EF" w:rsidRDefault="009064D9" w:rsidP="009064D9">
                  <w:pPr>
                    <w:keepNext/>
                    <w:keepLines/>
                    <w:rPr>
                      <w:sz w:val="16"/>
                      <w:szCs w:val="16"/>
                    </w:rPr>
                  </w:pPr>
                  <w:r>
                    <w:rPr>
                      <w:sz w:val="16"/>
                      <w:szCs w:val="16"/>
                    </w:rPr>
                    <w:t>Food and Nutrition</w:t>
                  </w:r>
                </w:p>
              </w:tc>
              <w:tc>
                <w:tcPr>
                  <w:tcW w:w="288" w:type="dxa"/>
                  <w:tcBorders>
                    <w:top w:val="single" w:sz="4" w:space="0" w:color="auto"/>
                    <w:left w:val="single" w:sz="4" w:space="0" w:color="auto"/>
                    <w:bottom w:val="single" w:sz="4" w:space="0" w:color="auto"/>
                    <w:right w:val="single" w:sz="4" w:space="0" w:color="auto"/>
                  </w:tcBorders>
                </w:tcPr>
                <w:p w14:paraId="18477583" w14:textId="77777777" w:rsidR="009064D9" w:rsidRPr="008643EF" w:rsidRDefault="009064D9" w:rsidP="009064D9">
                  <w:pPr>
                    <w:keepNext/>
                    <w:keepLines/>
                    <w:rPr>
                      <w:sz w:val="16"/>
                      <w:szCs w:val="16"/>
                    </w:rPr>
                  </w:pPr>
                </w:p>
              </w:tc>
              <w:tc>
                <w:tcPr>
                  <w:tcW w:w="2880" w:type="dxa"/>
                  <w:tcBorders>
                    <w:left w:val="single" w:sz="4" w:space="0" w:color="auto"/>
                  </w:tcBorders>
                </w:tcPr>
                <w:p w14:paraId="0873E8F4" w14:textId="77777777" w:rsidR="009064D9" w:rsidRPr="008643EF" w:rsidRDefault="009064D9" w:rsidP="009064D9">
                  <w:pPr>
                    <w:keepNext/>
                    <w:keepLines/>
                    <w:rPr>
                      <w:sz w:val="16"/>
                      <w:szCs w:val="16"/>
                    </w:rPr>
                  </w:pPr>
                  <w:r>
                    <w:rPr>
                      <w:sz w:val="16"/>
                      <w:szCs w:val="16"/>
                    </w:rPr>
                    <w:t>Nursing</w:t>
                  </w:r>
                </w:p>
              </w:tc>
            </w:tr>
            <w:tr w:rsidR="009064D9" w:rsidRPr="003804C6" w14:paraId="752A425E" w14:textId="77777777" w:rsidTr="00DD208F">
              <w:trPr>
                <w:jc w:val="center"/>
              </w:trPr>
              <w:tc>
                <w:tcPr>
                  <w:tcW w:w="288" w:type="dxa"/>
                  <w:tcBorders>
                    <w:top w:val="single" w:sz="4" w:space="0" w:color="auto"/>
                    <w:bottom w:val="single" w:sz="4" w:space="0" w:color="auto"/>
                  </w:tcBorders>
                </w:tcPr>
                <w:p w14:paraId="16D169AC" w14:textId="77777777" w:rsidR="009064D9" w:rsidRPr="003804C6" w:rsidRDefault="009064D9" w:rsidP="009064D9">
                  <w:pPr>
                    <w:keepNext/>
                    <w:keepLines/>
                    <w:rPr>
                      <w:sz w:val="8"/>
                      <w:szCs w:val="10"/>
                    </w:rPr>
                  </w:pPr>
                </w:p>
              </w:tc>
              <w:tc>
                <w:tcPr>
                  <w:tcW w:w="3024" w:type="dxa"/>
                </w:tcPr>
                <w:p w14:paraId="7ACFA507"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0AFAEA91" w14:textId="77777777" w:rsidR="009064D9" w:rsidRPr="003804C6" w:rsidRDefault="009064D9" w:rsidP="009064D9">
                  <w:pPr>
                    <w:keepNext/>
                    <w:keepLines/>
                    <w:rPr>
                      <w:sz w:val="8"/>
                      <w:szCs w:val="10"/>
                    </w:rPr>
                  </w:pPr>
                </w:p>
              </w:tc>
              <w:tc>
                <w:tcPr>
                  <w:tcW w:w="2880" w:type="dxa"/>
                </w:tcPr>
                <w:p w14:paraId="57057B3D"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0855C6B4" w14:textId="77777777" w:rsidR="009064D9" w:rsidRPr="003804C6" w:rsidRDefault="009064D9" w:rsidP="009064D9">
                  <w:pPr>
                    <w:keepNext/>
                    <w:keepLines/>
                    <w:rPr>
                      <w:sz w:val="8"/>
                      <w:szCs w:val="10"/>
                    </w:rPr>
                  </w:pPr>
                </w:p>
              </w:tc>
              <w:tc>
                <w:tcPr>
                  <w:tcW w:w="2880" w:type="dxa"/>
                </w:tcPr>
                <w:p w14:paraId="5DB49E50" w14:textId="77777777" w:rsidR="009064D9" w:rsidRPr="003804C6" w:rsidRDefault="009064D9" w:rsidP="009064D9">
                  <w:pPr>
                    <w:keepNext/>
                    <w:keepLines/>
                    <w:rPr>
                      <w:sz w:val="8"/>
                      <w:szCs w:val="10"/>
                    </w:rPr>
                  </w:pPr>
                </w:p>
              </w:tc>
            </w:tr>
            <w:tr w:rsidR="009064D9" w:rsidRPr="008643EF" w14:paraId="2831DF05"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71411225"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68621B56" w14:textId="77777777" w:rsidR="009064D9" w:rsidRPr="008643EF" w:rsidRDefault="009064D9" w:rsidP="009064D9">
                  <w:pPr>
                    <w:keepNext/>
                    <w:keepLines/>
                    <w:rPr>
                      <w:sz w:val="16"/>
                      <w:szCs w:val="16"/>
                    </w:rPr>
                  </w:pPr>
                  <w:r>
                    <w:rPr>
                      <w:sz w:val="16"/>
                      <w:szCs w:val="16"/>
                    </w:rPr>
                    <w:t>Biology</w:t>
                  </w:r>
                </w:p>
              </w:tc>
              <w:tc>
                <w:tcPr>
                  <w:tcW w:w="288" w:type="dxa"/>
                  <w:tcBorders>
                    <w:top w:val="single" w:sz="4" w:space="0" w:color="auto"/>
                    <w:left w:val="single" w:sz="4" w:space="0" w:color="auto"/>
                    <w:bottom w:val="single" w:sz="4" w:space="0" w:color="auto"/>
                    <w:right w:val="single" w:sz="4" w:space="0" w:color="auto"/>
                  </w:tcBorders>
                </w:tcPr>
                <w:p w14:paraId="16BFA2DD" w14:textId="4DA83100" w:rsidR="009064D9" w:rsidRPr="008643EF" w:rsidRDefault="009064D9" w:rsidP="009064D9">
                  <w:pPr>
                    <w:keepNext/>
                    <w:keepLines/>
                    <w:rPr>
                      <w:sz w:val="16"/>
                      <w:szCs w:val="16"/>
                    </w:rPr>
                  </w:pPr>
                  <w:ins w:id="70" w:author="Lawrence McKenna" w:date="2020-09-24T16:19:00Z">
                    <w:r>
                      <w:rPr>
                        <w:sz w:val="16"/>
                        <w:szCs w:val="16"/>
                      </w:rPr>
                      <w:t>X</w:t>
                    </w:r>
                  </w:ins>
                </w:p>
              </w:tc>
              <w:tc>
                <w:tcPr>
                  <w:tcW w:w="2880" w:type="dxa"/>
                  <w:tcBorders>
                    <w:left w:val="single" w:sz="4" w:space="0" w:color="auto"/>
                    <w:right w:val="single" w:sz="4" w:space="0" w:color="auto"/>
                  </w:tcBorders>
                </w:tcPr>
                <w:p w14:paraId="50D7ABFC" w14:textId="77777777" w:rsidR="009064D9" w:rsidRPr="008643EF" w:rsidRDefault="009064D9" w:rsidP="009064D9">
                  <w:pPr>
                    <w:keepNext/>
                    <w:keepLines/>
                    <w:rPr>
                      <w:sz w:val="16"/>
                      <w:szCs w:val="16"/>
                    </w:rPr>
                  </w:pPr>
                  <w:r>
                    <w:rPr>
                      <w:sz w:val="16"/>
                      <w:szCs w:val="16"/>
                    </w:rPr>
                    <w:t>Geography</w:t>
                  </w:r>
                </w:p>
              </w:tc>
              <w:tc>
                <w:tcPr>
                  <w:tcW w:w="288" w:type="dxa"/>
                  <w:tcBorders>
                    <w:top w:val="single" w:sz="4" w:space="0" w:color="auto"/>
                    <w:left w:val="single" w:sz="4" w:space="0" w:color="auto"/>
                    <w:bottom w:val="single" w:sz="4" w:space="0" w:color="auto"/>
                    <w:right w:val="single" w:sz="4" w:space="0" w:color="auto"/>
                  </w:tcBorders>
                </w:tcPr>
                <w:p w14:paraId="7CEDC91F" w14:textId="31A12FCD" w:rsidR="009064D9" w:rsidRPr="008643EF" w:rsidRDefault="009064D9" w:rsidP="009064D9">
                  <w:pPr>
                    <w:keepNext/>
                    <w:keepLines/>
                    <w:rPr>
                      <w:sz w:val="16"/>
                      <w:szCs w:val="16"/>
                    </w:rPr>
                  </w:pPr>
                  <w:ins w:id="71" w:author="Lawrence McKenna" w:date="2020-09-24T16:19:00Z">
                    <w:r>
                      <w:rPr>
                        <w:sz w:val="16"/>
                        <w:szCs w:val="16"/>
                      </w:rPr>
                      <w:t>X</w:t>
                    </w:r>
                  </w:ins>
                </w:p>
              </w:tc>
              <w:tc>
                <w:tcPr>
                  <w:tcW w:w="2880" w:type="dxa"/>
                  <w:tcBorders>
                    <w:left w:val="single" w:sz="4" w:space="0" w:color="auto"/>
                  </w:tcBorders>
                </w:tcPr>
                <w:p w14:paraId="49499DA7" w14:textId="77777777" w:rsidR="009064D9" w:rsidRPr="008643EF" w:rsidRDefault="009064D9" w:rsidP="009064D9">
                  <w:pPr>
                    <w:keepNext/>
                    <w:keepLines/>
                    <w:rPr>
                      <w:sz w:val="16"/>
                      <w:szCs w:val="16"/>
                    </w:rPr>
                  </w:pPr>
                  <w:r>
                    <w:rPr>
                      <w:sz w:val="16"/>
                      <w:szCs w:val="16"/>
                    </w:rPr>
                    <w:t>Physics and Earth Science</w:t>
                  </w:r>
                </w:p>
              </w:tc>
            </w:tr>
            <w:tr w:rsidR="009064D9" w:rsidRPr="003804C6" w14:paraId="1384E1D7" w14:textId="77777777" w:rsidTr="00DD208F">
              <w:trPr>
                <w:jc w:val="center"/>
              </w:trPr>
              <w:tc>
                <w:tcPr>
                  <w:tcW w:w="288" w:type="dxa"/>
                  <w:tcBorders>
                    <w:top w:val="single" w:sz="4" w:space="0" w:color="auto"/>
                    <w:bottom w:val="single" w:sz="4" w:space="0" w:color="auto"/>
                  </w:tcBorders>
                </w:tcPr>
                <w:p w14:paraId="1C458402" w14:textId="77777777" w:rsidR="009064D9" w:rsidRPr="003804C6" w:rsidRDefault="009064D9" w:rsidP="009064D9">
                  <w:pPr>
                    <w:keepNext/>
                    <w:keepLines/>
                    <w:rPr>
                      <w:sz w:val="8"/>
                      <w:szCs w:val="10"/>
                    </w:rPr>
                  </w:pPr>
                </w:p>
              </w:tc>
              <w:tc>
                <w:tcPr>
                  <w:tcW w:w="3024" w:type="dxa"/>
                </w:tcPr>
                <w:p w14:paraId="31E5F541"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5DFE7EC0" w14:textId="77777777" w:rsidR="009064D9" w:rsidRPr="003804C6" w:rsidRDefault="009064D9" w:rsidP="009064D9">
                  <w:pPr>
                    <w:keepNext/>
                    <w:keepLines/>
                    <w:rPr>
                      <w:sz w:val="8"/>
                      <w:szCs w:val="10"/>
                    </w:rPr>
                  </w:pPr>
                </w:p>
              </w:tc>
              <w:tc>
                <w:tcPr>
                  <w:tcW w:w="2880" w:type="dxa"/>
                </w:tcPr>
                <w:p w14:paraId="0751782D"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5B7C0374" w14:textId="77777777" w:rsidR="009064D9" w:rsidRPr="003804C6" w:rsidRDefault="009064D9" w:rsidP="009064D9">
                  <w:pPr>
                    <w:keepNext/>
                    <w:keepLines/>
                    <w:rPr>
                      <w:sz w:val="8"/>
                      <w:szCs w:val="10"/>
                    </w:rPr>
                  </w:pPr>
                </w:p>
              </w:tc>
              <w:tc>
                <w:tcPr>
                  <w:tcW w:w="2880" w:type="dxa"/>
                </w:tcPr>
                <w:p w14:paraId="3F9D6051" w14:textId="77777777" w:rsidR="009064D9" w:rsidRPr="003804C6" w:rsidRDefault="009064D9" w:rsidP="009064D9">
                  <w:pPr>
                    <w:keepNext/>
                    <w:keepLines/>
                    <w:rPr>
                      <w:sz w:val="8"/>
                      <w:szCs w:val="10"/>
                    </w:rPr>
                  </w:pPr>
                </w:p>
              </w:tc>
            </w:tr>
            <w:tr w:rsidR="009064D9" w:rsidRPr="008643EF" w14:paraId="6D68833B"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BD8A37C"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7104B698" w14:textId="77777777" w:rsidR="009064D9" w:rsidRPr="008643EF" w:rsidRDefault="009064D9" w:rsidP="009064D9">
                  <w:pPr>
                    <w:keepNext/>
                    <w:keepLines/>
                    <w:rPr>
                      <w:sz w:val="16"/>
                      <w:szCs w:val="16"/>
                    </w:rPr>
                  </w:pPr>
                  <w:r>
                    <w:rPr>
                      <w:sz w:val="16"/>
                      <w:szCs w:val="16"/>
                    </w:rPr>
                    <w:t>Chemistry and Food Science</w:t>
                  </w:r>
                </w:p>
              </w:tc>
              <w:tc>
                <w:tcPr>
                  <w:tcW w:w="288" w:type="dxa"/>
                  <w:tcBorders>
                    <w:top w:val="single" w:sz="4" w:space="0" w:color="auto"/>
                    <w:left w:val="single" w:sz="4" w:space="0" w:color="auto"/>
                    <w:bottom w:val="single" w:sz="4" w:space="0" w:color="auto"/>
                    <w:right w:val="single" w:sz="4" w:space="0" w:color="auto"/>
                  </w:tcBorders>
                </w:tcPr>
                <w:p w14:paraId="5CDDCA72"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43AC608A" w14:textId="77777777" w:rsidR="009064D9" w:rsidRPr="008643EF" w:rsidRDefault="009064D9" w:rsidP="009064D9">
                  <w:pPr>
                    <w:keepNext/>
                    <w:keepLines/>
                    <w:rPr>
                      <w:sz w:val="16"/>
                      <w:szCs w:val="16"/>
                    </w:rPr>
                  </w:pPr>
                  <w:r>
                    <w:rPr>
                      <w:sz w:val="16"/>
                      <w:szCs w:val="16"/>
                    </w:rPr>
                    <w:t>Global Studies</w:t>
                  </w:r>
                </w:p>
              </w:tc>
              <w:tc>
                <w:tcPr>
                  <w:tcW w:w="288" w:type="dxa"/>
                  <w:tcBorders>
                    <w:top w:val="single" w:sz="4" w:space="0" w:color="auto"/>
                    <w:left w:val="single" w:sz="4" w:space="0" w:color="auto"/>
                    <w:bottom w:val="single" w:sz="4" w:space="0" w:color="auto"/>
                    <w:right w:val="single" w:sz="4" w:space="0" w:color="auto"/>
                  </w:tcBorders>
                </w:tcPr>
                <w:p w14:paraId="470061E7" w14:textId="77777777" w:rsidR="009064D9" w:rsidRPr="008643EF" w:rsidRDefault="009064D9" w:rsidP="009064D9">
                  <w:pPr>
                    <w:keepNext/>
                    <w:keepLines/>
                    <w:rPr>
                      <w:sz w:val="16"/>
                      <w:szCs w:val="16"/>
                    </w:rPr>
                  </w:pPr>
                </w:p>
              </w:tc>
              <w:tc>
                <w:tcPr>
                  <w:tcW w:w="2880" w:type="dxa"/>
                  <w:tcBorders>
                    <w:left w:val="single" w:sz="4" w:space="0" w:color="auto"/>
                  </w:tcBorders>
                </w:tcPr>
                <w:p w14:paraId="74B8B79A" w14:textId="77777777" w:rsidR="009064D9" w:rsidRPr="008643EF" w:rsidRDefault="009064D9" w:rsidP="009064D9">
                  <w:pPr>
                    <w:keepNext/>
                    <w:keepLines/>
                    <w:rPr>
                      <w:sz w:val="16"/>
                      <w:szCs w:val="16"/>
                    </w:rPr>
                  </w:pPr>
                  <w:r>
                    <w:rPr>
                      <w:sz w:val="16"/>
                      <w:szCs w:val="16"/>
                    </w:rPr>
                    <w:t>Political Science</w:t>
                  </w:r>
                </w:p>
              </w:tc>
            </w:tr>
            <w:tr w:rsidR="009064D9" w:rsidRPr="003804C6" w14:paraId="70F32222" w14:textId="77777777" w:rsidTr="00DD208F">
              <w:trPr>
                <w:trHeight w:val="56"/>
                <w:jc w:val="center"/>
              </w:trPr>
              <w:tc>
                <w:tcPr>
                  <w:tcW w:w="288" w:type="dxa"/>
                  <w:tcBorders>
                    <w:top w:val="single" w:sz="4" w:space="0" w:color="auto"/>
                    <w:bottom w:val="single" w:sz="4" w:space="0" w:color="auto"/>
                  </w:tcBorders>
                </w:tcPr>
                <w:p w14:paraId="5D7F6B0A" w14:textId="77777777" w:rsidR="009064D9" w:rsidRPr="003804C6" w:rsidRDefault="009064D9" w:rsidP="009064D9">
                  <w:pPr>
                    <w:keepNext/>
                    <w:keepLines/>
                    <w:rPr>
                      <w:sz w:val="8"/>
                      <w:szCs w:val="10"/>
                    </w:rPr>
                  </w:pPr>
                </w:p>
              </w:tc>
              <w:tc>
                <w:tcPr>
                  <w:tcW w:w="3024" w:type="dxa"/>
                </w:tcPr>
                <w:p w14:paraId="7C3A3B2A"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60FCC6F9" w14:textId="77777777" w:rsidR="009064D9" w:rsidRPr="003804C6" w:rsidRDefault="009064D9" w:rsidP="009064D9">
                  <w:pPr>
                    <w:keepNext/>
                    <w:keepLines/>
                    <w:rPr>
                      <w:sz w:val="8"/>
                      <w:szCs w:val="10"/>
                    </w:rPr>
                  </w:pPr>
                </w:p>
              </w:tc>
              <w:tc>
                <w:tcPr>
                  <w:tcW w:w="2880" w:type="dxa"/>
                </w:tcPr>
                <w:p w14:paraId="5C6A1D17"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6DEAE500" w14:textId="77777777" w:rsidR="009064D9" w:rsidRPr="003804C6" w:rsidRDefault="009064D9" w:rsidP="009064D9">
                  <w:pPr>
                    <w:keepNext/>
                    <w:keepLines/>
                    <w:rPr>
                      <w:sz w:val="8"/>
                      <w:szCs w:val="10"/>
                    </w:rPr>
                  </w:pPr>
                </w:p>
              </w:tc>
              <w:tc>
                <w:tcPr>
                  <w:tcW w:w="2880" w:type="dxa"/>
                </w:tcPr>
                <w:p w14:paraId="6760358C" w14:textId="77777777" w:rsidR="009064D9" w:rsidRPr="003804C6" w:rsidRDefault="009064D9" w:rsidP="009064D9">
                  <w:pPr>
                    <w:keepNext/>
                    <w:keepLines/>
                    <w:rPr>
                      <w:sz w:val="8"/>
                      <w:szCs w:val="10"/>
                    </w:rPr>
                  </w:pPr>
                </w:p>
              </w:tc>
            </w:tr>
            <w:tr w:rsidR="009064D9" w:rsidRPr="008643EF" w14:paraId="523D5353"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3A71703B"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2CEB6745" w14:textId="77777777" w:rsidR="009064D9" w:rsidRDefault="009064D9" w:rsidP="009064D9">
                  <w:pPr>
                    <w:keepNext/>
                    <w:keepLines/>
                    <w:rPr>
                      <w:sz w:val="16"/>
                      <w:szCs w:val="16"/>
                    </w:rPr>
                  </w:pPr>
                  <w:r>
                    <w:rPr>
                      <w:sz w:val="16"/>
                      <w:szCs w:val="16"/>
                    </w:rPr>
                    <w:t>Communication Arts</w:t>
                  </w:r>
                </w:p>
              </w:tc>
              <w:tc>
                <w:tcPr>
                  <w:tcW w:w="288" w:type="dxa"/>
                  <w:tcBorders>
                    <w:top w:val="single" w:sz="4" w:space="0" w:color="auto"/>
                    <w:left w:val="single" w:sz="4" w:space="0" w:color="auto"/>
                    <w:bottom w:val="single" w:sz="4" w:space="0" w:color="auto"/>
                    <w:right w:val="single" w:sz="4" w:space="0" w:color="auto"/>
                  </w:tcBorders>
                </w:tcPr>
                <w:p w14:paraId="5DE581C1"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48AFB216" w14:textId="77777777" w:rsidR="009064D9" w:rsidRPr="008643EF" w:rsidRDefault="009064D9" w:rsidP="009064D9">
                  <w:pPr>
                    <w:keepNext/>
                    <w:keepLines/>
                    <w:rPr>
                      <w:sz w:val="16"/>
                      <w:szCs w:val="16"/>
                    </w:rPr>
                  </w:pPr>
                  <w:r>
                    <w:rPr>
                      <w:sz w:val="16"/>
                      <w:szCs w:val="16"/>
                    </w:rPr>
                    <w:t>History</w:t>
                  </w:r>
                </w:p>
              </w:tc>
              <w:tc>
                <w:tcPr>
                  <w:tcW w:w="288" w:type="dxa"/>
                  <w:tcBorders>
                    <w:top w:val="single" w:sz="4" w:space="0" w:color="auto"/>
                    <w:left w:val="single" w:sz="4" w:space="0" w:color="auto"/>
                    <w:bottom w:val="single" w:sz="4" w:space="0" w:color="auto"/>
                    <w:right w:val="single" w:sz="4" w:space="0" w:color="auto"/>
                  </w:tcBorders>
                </w:tcPr>
                <w:p w14:paraId="174FE231" w14:textId="77777777" w:rsidR="009064D9" w:rsidRPr="008643EF" w:rsidRDefault="009064D9" w:rsidP="009064D9">
                  <w:pPr>
                    <w:keepNext/>
                    <w:keepLines/>
                    <w:rPr>
                      <w:sz w:val="16"/>
                      <w:szCs w:val="16"/>
                    </w:rPr>
                  </w:pPr>
                </w:p>
              </w:tc>
              <w:tc>
                <w:tcPr>
                  <w:tcW w:w="2880" w:type="dxa"/>
                  <w:tcBorders>
                    <w:left w:val="single" w:sz="4" w:space="0" w:color="auto"/>
                  </w:tcBorders>
                </w:tcPr>
                <w:p w14:paraId="6EA5305D" w14:textId="77777777" w:rsidR="009064D9" w:rsidRPr="008643EF" w:rsidRDefault="009064D9" w:rsidP="009064D9">
                  <w:pPr>
                    <w:keepNext/>
                    <w:keepLines/>
                    <w:rPr>
                      <w:sz w:val="16"/>
                      <w:szCs w:val="16"/>
                    </w:rPr>
                  </w:pPr>
                  <w:r>
                    <w:rPr>
                      <w:sz w:val="16"/>
                      <w:szCs w:val="16"/>
                    </w:rPr>
                    <w:t>Psychology and Philosophy</w:t>
                  </w:r>
                </w:p>
              </w:tc>
            </w:tr>
            <w:tr w:rsidR="009064D9" w:rsidRPr="003804C6" w14:paraId="7934C8AA" w14:textId="77777777" w:rsidTr="00DD208F">
              <w:trPr>
                <w:jc w:val="center"/>
              </w:trPr>
              <w:tc>
                <w:tcPr>
                  <w:tcW w:w="288" w:type="dxa"/>
                  <w:tcBorders>
                    <w:top w:val="single" w:sz="4" w:space="0" w:color="auto"/>
                    <w:bottom w:val="single" w:sz="4" w:space="0" w:color="auto"/>
                  </w:tcBorders>
                </w:tcPr>
                <w:p w14:paraId="15B27497" w14:textId="77777777" w:rsidR="009064D9" w:rsidRPr="003804C6" w:rsidRDefault="009064D9" w:rsidP="009064D9">
                  <w:pPr>
                    <w:keepNext/>
                    <w:keepLines/>
                    <w:rPr>
                      <w:sz w:val="8"/>
                      <w:szCs w:val="10"/>
                    </w:rPr>
                  </w:pPr>
                </w:p>
              </w:tc>
              <w:tc>
                <w:tcPr>
                  <w:tcW w:w="3024" w:type="dxa"/>
                </w:tcPr>
                <w:p w14:paraId="7A2F8BBC"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0D10A50F" w14:textId="77777777" w:rsidR="009064D9" w:rsidRPr="003804C6" w:rsidRDefault="009064D9" w:rsidP="009064D9">
                  <w:pPr>
                    <w:keepNext/>
                    <w:keepLines/>
                    <w:rPr>
                      <w:sz w:val="8"/>
                      <w:szCs w:val="10"/>
                    </w:rPr>
                  </w:pPr>
                </w:p>
              </w:tc>
              <w:tc>
                <w:tcPr>
                  <w:tcW w:w="2880" w:type="dxa"/>
                </w:tcPr>
                <w:p w14:paraId="5298EA5E"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4F6401A6" w14:textId="77777777" w:rsidR="009064D9" w:rsidRPr="003804C6" w:rsidRDefault="009064D9" w:rsidP="009064D9">
                  <w:pPr>
                    <w:keepNext/>
                    <w:keepLines/>
                    <w:rPr>
                      <w:sz w:val="8"/>
                      <w:szCs w:val="10"/>
                    </w:rPr>
                  </w:pPr>
                </w:p>
              </w:tc>
              <w:tc>
                <w:tcPr>
                  <w:tcW w:w="2880" w:type="dxa"/>
                </w:tcPr>
                <w:p w14:paraId="4AA00D8D" w14:textId="77777777" w:rsidR="009064D9" w:rsidRPr="003804C6" w:rsidRDefault="009064D9" w:rsidP="009064D9">
                  <w:pPr>
                    <w:keepNext/>
                    <w:keepLines/>
                    <w:rPr>
                      <w:sz w:val="8"/>
                      <w:szCs w:val="10"/>
                    </w:rPr>
                  </w:pPr>
                </w:p>
              </w:tc>
            </w:tr>
            <w:tr w:rsidR="009064D9" w:rsidRPr="008643EF" w14:paraId="17B1BF00"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790317EB" w14:textId="43287A1D" w:rsidR="009064D9" w:rsidRPr="008643EF" w:rsidRDefault="009064D9" w:rsidP="009064D9">
                  <w:pPr>
                    <w:keepNext/>
                    <w:keepLines/>
                    <w:rPr>
                      <w:sz w:val="16"/>
                      <w:szCs w:val="16"/>
                    </w:rPr>
                  </w:pPr>
                  <w:ins w:id="72" w:author="Lawrence McKenna" w:date="2020-09-24T16:18:00Z">
                    <w:r>
                      <w:rPr>
                        <w:sz w:val="16"/>
                        <w:szCs w:val="16"/>
                      </w:rPr>
                      <w:t>X</w:t>
                    </w:r>
                  </w:ins>
                </w:p>
              </w:tc>
              <w:tc>
                <w:tcPr>
                  <w:tcW w:w="3024" w:type="dxa"/>
                  <w:tcBorders>
                    <w:left w:val="single" w:sz="4" w:space="0" w:color="auto"/>
                    <w:right w:val="single" w:sz="4" w:space="0" w:color="auto"/>
                  </w:tcBorders>
                </w:tcPr>
                <w:p w14:paraId="06B97D73" w14:textId="77777777" w:rsidR="009064D9" w:rsidRDefault="009064D9" w:rsidP="009064D9">
                  <w:pPr>
                    <w:keepNext/>
                    <w:keepLines/>
                    <w:rPr>
                      <w:sz w:val="16"/>
                      <w:szCs w:val="16"/>
                    </w:rPr>
                  </w:pPr>
                  <w:r>
                    <w:rPr>
                      <w:sz w:val="16"/>
                      <w:szCs w:val="16"/>
                    </w:rPr>
                    <w:t>Computer Science</w:t>
                  </w:r>
                </w:p>
              </w:tc>
              <w:tc>
                <w:tcPr>
                  <w:tcW w:w="288" w:type="dxa"/>
                  <w:tcBorders>
                    <w:top w:val="single" w:sz="4" w:space="0" w:color="auto"/>
                    <w:left w:val="single" w:sz="4" w:space="0" w:color="auto"/>
                    <w:bottom w:val="single" w:sz="4" w:space="0" w:color="auto"/>
                    <w:right w:val="single" w:sz="4" w:space="0" w:color="auto"/>
                  </w:tcBorders>
                </w:tcPr>
                <w:p w14:paraId="150E479F"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5FDE63FE" w14:textId="77777777" w:rsidR="009064D9" w:rsidRPr="008643EF" w:rsidRDefault="009064D9" w:rsidP="009064D9">
                  <w:pPr>
                    <w:keepNext/>
                    <w:keepLines/>
                    <w:rPr>
                      <w:sz w:val="16"/>
                      <w:szCs w:val="16"/>
                    </w:rPr>
                  </w:pPr>
                  <w:r>
                    <w:rPr>
                      <w:sz w:val="16"/>
                      <w:szCs w:val="16"/>
                    </w:rPr>
                    <w:t>Management and Business &amp; IT</w:t>
                  </w:r>
                </w:p>
              </w:tc>
              <w:tc>
                <w:tcPr>
                  <w:tcW w:w="288" w:type="dxa"/>
                  <w:tcBorders>
                    <w:top w:val="single" w:sz="4" w:space="0" w:color="auto"/>
                    <w:left w:val="single" w:sz="4" w:space="0" w:color="auto"/>
                    <w:bottom w:val="single" w:sz="4" w:space="0" w:color="auto"/>
                    <w:right w:val="single" w:sz="4" w:space="0" w:color="auto"/>
                  </w:tcBorders>
                </w:tcPr>
                <w:p w14:paraId="71AF012E" w14:textId="77777777" w:rsidR="009064D9" w:rsidRPr="008643EF" w:rsidRDefault="009064D9" w:rsidP="009064D9">
                  <w:pPr>
                    <w:keepNext/>
                    <w:keepLines/>
                    <w:rPr>
                      <w:sz w:val="16"/>
                      <w:szCs w:val="16"/>
                    </w:rPr>
                  </w:pPr>
                </w:p>
              </w:tc>
              <w:tc>
                <w:tcPr>
                  <w:tcW w:w="2880" w:type="dxa"/>
                  <w:tcBorders>
                    <w:left w:val="single" w:sz="4" w:space="0" w:color="auto"/>
                  </w:tcBorders>
                </w:tcPr>
                <w:p w14:paraId="61CD2FDB" w14:textId="77777777" w:rsidR="009064D9" w:rsidRPr="008643EF" w:rsidRDefault="009064D9" w:rsidP="009064D9">
                  <w:pPr>
                    <w:keepNext/>
                    <w:keepLines/>
                    <w:rPr>
                      <w:sz w:val="16"/>
                      <w:szCs w:val="16"/>
                    </w:rPr>
                  </w:pPr>
                  <w:r>
                    <w:rPr>
                      <w:sz w:val="16"/>
                      <w:szCs w:val="16"/>
                    </w:rPr>
                    <w:t>Sociology</w:t>
                  </w:r>
                </w:p>
              </w:tc>
            </w:tr>
            <w:tr w:rsidR="009064D9" w:rsidRPr="003804C6" w14:paraId="750A170C" w14:textId="77777777" w:rsidTr="00DD208F">
              <w:trPr>
                <w:jc w:val="center"/>
              </w:trPr>
              <w:tc>
                <w:tcPr>
                  <w:tcW w:w="288" w:type="dxa"/>
                  <w:tcBorders>
                    <w:top w:val="single" w:sz="4" w:space="0" w:color="auto"/>
                    <w:bottom w:val="single" w:sz="4" w:space="0" w:color="auto"/>
                  </w:tcBorders>
                </w:tcPr>
                <w:p w14:paraId="18F91FB2" w14:textId="77777777" w:rsidR="009064D9" w:rsidRPr="003804C6" w:rsidRDefault="009064D9" w:rsidP="009064D9">
                  <w:pPr>
                    <w:keepNext/>
                    <w:keepLines/>
                    <w:rPr>
                      <w:sz w:val="8"/>
                      <w:szCs w:val="10"/>
                    </w:rPr>
                  </w:pPr>
                </w:p>
              </w:tc>
              <w:tc>
                <w:tcPr>
                  <w:tcW w:w="3024" w:type="dxa"/>
                </w:tcPr>
                <w:p w14:paraId="2841A816"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79DA2536" w14:textId="77777777" w:rsidR="009064D9" w:rsidRPr="003804C6" w:rsidRDefault="009064D9" w:rsidP="009064D9">
                  <w:pPr>
                    <w:keepNext/>
                    <w:keepLines/>
                    <w:rPr>
                      <w:sz w:val="8"/>
                      <w:szCs w:val="10"/>
                    </w:rPr>
                  </w:pPr>
                </w:p>
              </w:tc>
              <w:tc>
                <w:tcPr>
                  <w:tcW w:w="2880" w:type="dxa"/>
                </w:tcPr>
                <w:p w14:paraId="40D284EC" w14:textId="77777777" w:rsidR="009064D9" w:rsidRPr="003804C6" w:rsidRDefault="009064D9" w:rsidP="009064D9">
                  <w:pPr>
                    <w:keepNext/>
                    <w:keepLines/>
                    <w:rPr>
                      <w:sz w:val="8"/>
                      <w:szCs w:val="10"/>
                    </w:rPr>
                  </w:pPr>
                </w:p>
              </w:tc>
              <w:tc>
                <w:tcPr>
                  <w:tcW w:w="288" w:type="dxa"/>
                  <w:tcBorders>
                    <w:top w:val="single" w:sz="4" w:space="0" w:color="auto"/>
                    <w:bottom w:val="single" w:sz="4" w:space="0" w:color="auto"/>
                  </w:tcBorders>
                </w:tcPr>
                <w:p w14:paraId="674238C2" w14:textId="77777777" w:rsidR="009064D9" w:rsidRPr="003804C6" w:rsidRDefault="009064D9" w:rsidP="009064D9">
                  <w:pPr>
                    <w:keepNext/>
                    <w:keepLines/>
                    <w:rPr>
                      <w:sz w:val="8"/>
                      <w:szCs w:val="10"/>
                    </w:rPr>
                  </w:pPr>
                </w:p>
              </w:tc>
              <w:tc>
                <w:tcPr>
                  <w:tcW w:w="2880" w:type="dxa"/>
                </w:tcPr>
                <w:p w14:paraId="7288614F" w14:textId="77777777" w:rsidR="009064D9" w:rsidRPr="003804C6" w:rsidRDefault="009064D9" w:rsidP="009064D9">
                  <w:pPr>
                    <w:keepNext/>
                    <w:keepLines/>
                    <w:rPr>
                      <w:sz w:val="8"/>
                      <w:szCs w:val="10"/>
                    </w:rPr>
                  </w:pPr>
                </w:p>
              </w:tc>
            </w:tr>
            <w:tr w:rsidR="009064D9" w:rsidRPr="008643EF" w14:paraId="16757A30"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F23113C" w14:textId="77777777" w:rsidR="009064D9" w:rsidRPr="008643EF" w:rsidRDefault="009064D9" w:rsidP="009064D9">
                  <w:pPr>
                    <w:keepNext/>
                    <w:keepLines/>
                    <w:rPr>
                      <w:sz w:val="16"/>
                      <w:szCs w:val="16"/>
                    </w:rPr>
                  </w:pPr>
                </w:p>
              </w:tc>
              <w:tc>
                <w:tcPr>
                  <w:tcW w:w="3024" w:type="dxa"/>
                  <w:tcBorders>
                    <w:left w:val="single" w:sz="4" w:space="0" w:color="auto"/>
                    <w:right w:val="single" w:sz="4" w:space="0" w:color="auto"/>
                  </w:tcBorders>
                </w:tcPr>
                <w:p w14:paraId="1F58F79A" w14:textId="77777777" w:rsidR="009064D9" w:rsidRDefault="009064D9" w:rsidP="009064D9">
                  <w:pPr>
                    <w:keepNext/>
                    <w:keepLines/>
                    <w:rPr>
                      <w:sz w:val="16"/>
                      <w:szCs w:val="16"/>
                    </w:rPr>
                  </w:pPr>
                  <w:r>
                    <w:rPr>
                      <w:sz w:val="16"/>
                      <w:szCs w:val="16"/>
                    </w:rPr>
                    <w:t>Education</w:t>
                  </w:r>
                </w:p>
              </w:tc>
              <w:tc>
                <w:tcPr>
                  <w:tcW w:w="288" w:type="dxa"/>
                  <w:tcBorders>
                    <w:top w:val="single" w:sz="4" w:space="0" w:color="auto"/>
                    <w:left w:val="single" w:sz="4" w:space="0" w:color="auto"/>
                    <w:bottom w:val="single" w:sz="4" w:space="0" w:color="auto"/>
                    <w:right w:val="single" w:sz="4" w:space="0" w:color="auto"/>
                  </w:tcBorders>
                </w:tcPr>
                <w:p w14:paraId="331F8964" w14:textId="77777777" w:rsidR="009064D9" w:rsidRPr="008643EF" w:rsidRDefault="009064D9" w:rsidP="009064D9">
                  <w:pPr>
                    <w:keepNext/>
                    <w:keepLines/>
                    <w:rPr>
                      <w:sz w:val="16"/>
                      <w:szCs w:val="16"/>
                    </w:rPr>
                  </w:pPr>
                </w:p>
              </w:tc>
              <w:tc>
                <w:tcPr>
                  <w:tcW w:w="2880" w:type="dxa"/>
                  <w:tcBorders>
                    <w:left w:val="single" w:sz="4" w:space="0" w:color="auto"/>
                    <w:right w:val="single" w:sz="4" w:space="0" w:color="auto"/>
                  </w:tcBorders>
                </w:tcPr>
                <w:p w14:paraId="5BE68EE1" w14:textId="77777777" w:rsidR="009064D9" w:rsidRPr="008643EF" w:rsidRDefault="009064D9" w:rsidP="009064D9">
                  <w:pPr>
                    <w:keepNext/>
                    <w:keepLines/>
                    <w:rPr>
                      <w:sz w:val="16"/>
                      <w:szCs w:val="16"/>
                    </w:rPr>
                  </w:pPr>
                  <w:r>
                    <w:rPr>
                      <w:sz w:val="16"/>
                      <w:szCs w:val="16"/>
                    </w:rPr>
                    <w:t>Marketing</w:t>
                  </w:r>
                </w:p>
              </w:tc>
              <w:tc>
                <w:tcPr>
                  <w:tcW w:w="288" w:type="dxa"/>
                  <w:tcBorders>
                    <w:top w:val="single" w:sz="4" w:space="0" w:color="auto"/>
                    <w:left w:val="single" w:sz="4" w:space="0" w:color="auto"/>
                    <w:bottom w:val="single" w:sz="4" w:space="0" w:color="auto"/>
                    <w:right w:val="single" w:sz="4" w:space="0" w:color="auto"/>
                  </w:tcBorders>
                </w:tcPr>
                <w:p w14:paraId="37042781" w14:textId="77777777" w:rsidR="009064D9" w:rsidRPr="008643EF" w:rsidRDefault="009064D9" w:rsidP="009064D9">
                  <w:pPr>
                    <w:keepNext/>
                    <w:keepLines/>
                    <w:rPr>
                      <w:sz w:val="16"/>
                      <w:szCs w:val="16"/>
                    </w:rPr>
                  </w:pPr>
                </w:p>
              </w:tc>
              <w:tc>
                <w:tcPr>
                  <w:tcW w:w="2880" w:type="dxa"/>
                  <w:tcBorders>
                    <w:left w:val="single" w:sz="4" w:space="0" w:color="auto"/>
                  </w:tcBorders>
                </w:tcPr>
                <w:p w14:paraId="356C4A91" w14:textId="77777777" w:rsidR="009064D9" w:rsidRPr="008643EF" w:rsidRDefault="009064D9" w:rsidP="009064D9">
                  <w:pPr>
                    <w:keepNext/>
                    <w:keepLines/>
                    <w:rPr>
                      <w:sz w:val="16"/>
                      <w:szCs w:val="16"/>
                    </w:rPr>
                  </w:pPr>
                  <w:r>
                    <w:rPr>
                      <w:sz w:val="16"/>
                      <w:szCs w:val="16"/>
                    </w:rPr>
                    <w:t>World Languages</w:t>
                  </w:r>
                </w:p>
              </w:tc>
            </w:tr>
            <w:tr w:rsidR="009064D9" w:rsidRPr="008643EF" w14:paraId="35289B56" w14:textId="77777777" w:rsidTr="00DD208F">
              <w:trPr>
                <w:trHeight w:val="72"/>
                <w:jc w:val="center"/>
              </w:trPr>
              <w:tc>
                <w:tcPr>
                  <w:tcW w:w="288" w:type="dxa"/>
                  <w:tcBorders>
                    <w:top w:val="single" w:sz="4" w:space="0" w:color="auto"/>
                    <w:bottom w:val="single" w:sz="4" w:space="0" w:color="auto"/>
                  </w:tcBorders>
                </w:tcPr>
                <w:p w14:paraId="33DD514A" w14:textId="77777777" w:rsidR="009064D9" w:rsidRPr="00977045" w:rsidRDefault="009064D9" w:rsidP="009064D9">
                  <w:pPr>
                    <w:keepNext/>
                    <w:keepLines/>
                    <w:rPr>
                      <w:sz w:val="8"/>
                      <w:szCs w:val="8"/>
                    </w:rPr>
                  </w:pPr>
                </w:p>
              </w:tc>
              <w:tc>
                <w:tcPr>
                  <w:tcW w:w="3024" w:type="dxa"/>
                  <w:tcBorders>
                    <w:left w:val="nil"/>
                  </w:tcBorders>
                </w:tcPr>
                <w:p w14:paraId="4C845328" w14:textId="77777777" w:rsidR="009064D9" w:rsidRPr="00977045" w:rsidRDefault="009064D9" w:rsidP="009064D9">
                  <w:pPr>
                    <w:keepNext/>
                    <w:keepLines/>
                    <w:rPr>
                      <w:sz w:val="8"/>
                      <w:szCs w:val="8"/>
                    </w:rPr>
                  </w:pPr>
                </w:p>
              </w:tc>
              <w:tc>
                <w:tcPr>
                  <w:tcW w:w="288" w:type="dxa"/>
                  <w:tcBorders>
                    <w:top w:val="single" w:sz="4" w:space="0" w:color="auto"/>
                  </w:tcBorders>
                </w:tcPr>
                <w:p w14:paraId="0B77061E" w14:textId="77777777" w:rsidR="009064D9" w:rsidRPr="00977045" w:rsidRDefault="009064D9" w:rsidP="009064D9">
                  <w:pPr>
                    <w:keepNext/>
                    <w:keepLines/>
                    <w:rPr>
                      <w:sz w:val="8"/>
                      <w:szCs w:val="8"/>
                    </w:rPr>
                  </w:pPr>
                </w:p>
              </w:tc>
              <w:tc>
                <w:tcPr>
                  <w:tcW w:w="2880" w:type="dxa"/>
                  <w:tcBorders>
                    <w:left w:val="nil"/>
                  </w:tcBorders>
                </w:tcPr>
                <w:p w14:paraId="7032658B" w14:textId="77777777" w:rsidR="009064D9" w:rsidRPr="00977045" w:rsidRDefault="009064D9" w:rsidP="009064D9">
                  <w:pPr>
                    <w:keepNext/>
                    <w:keepLines/>
                    <w:rPr>
                      <w:sz w:val="8"/>
                      <w:szCs w:val="8"/>
                    </w:rPr>
                  </w:pPr>
                </w:p>
              </w:tc>
              <w:tc>
                <w:tcPr>
                  <w:tcW w:w="288" w:type="dxa"/>
                  <w:tcBorders>
                    <w:top w:val="single" w:sz="4" w:space="0" w:color="auto"/>
                  </w:tcBorders>
                </w:tcPr>
                <w:p w14:paraId="586E6B9F" w14:textId="77777777" w:rsidR="009064D9" w:rsidRPr="00977045" w:rsidRDefault="009064D9" w:rsidP="009064D9">
                  <w:pPr>
                    <w:keepNext/>
                    <w:keepLines/>
                    <w:rPr>
                      <w:sz w:val="8"/>
                      <w:szCs w:val="8"/>
                    </w:rPr>
                  </w:pPr>
                </w:p>
              </w:tc>
              <w:tc>
                <w:tcPr>
                  <w:tcW w:w="2880" w:type="dxa"/>
                  <w:tcBorders>
                    <w:left w:val="nil"/>
                  </w:tcBorders>
                </w:tcPr>
                <w:p w14:paraId="1F23A2C8" w14:textId="77777777" w:rsidR="009064D9" w:rsidRPr="00977045" w:rsidRDefault="009064D9" w:rsidP="009064D9">
                  <w:pPr>
                    <w:keepNext/>
                    <w:keepLines/>
                    <w:rPr>
                      <w:sz w:val="8"/>
                      <w:szCs w:val="8"/>
                    </w:rPr>
                  </w:pPr>
                </w:p>
              </w:tc>
            </w:tr>
            <w:tr w:rsidR="009064D9" w:rsidRPr="008643EF" w14:paraId="34FBD56F" w14:textId="77777777" w:rsidTr="00DD208F">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71DC136C" w14:textId="77777777" w:rsidR="009064D9" w:rsidRPr="008643EF" w:rsidRDefault="009064D9" w:rsidP="009064D9">
                  <w:pPr>
                    <w:keepNext/>
                    <w:keepLines/>
                    <w:rPr>
                      <w:sz w:val="16"/>
                      <w:szCs w:val="16"/>
                    </w:rPr>
                  </w:pPr>
                </w:p>
              </w:tc>
              <w:tc>
                <w:tcPr>
                  <w:tcW w:w="3024" w:type="dxa"/>
                  <w:tcBorders>
                    <w:left w:val="single" w:sz="4" w:space="0" w:color="auto"/>
                  </w:tcBorders>
                </w:tcPr>
                <w:p w14:paraId="22E206A1" w14:textId="77777777" w:rsidR="009064D9" w:rsidRDefault="009064D9" w:rsidP="009064D9">
                  <w:pPr>
                    <w:keepNext/>
                    <w:keepLines/>
                    <w:rPr>
                      <w:sz w:val="16"/>
                      <w:szCs w:val="16"/>
                    </w:rPr>
                  </w:pPr>
                  <w:r>
                    <w:rPr>
                      <w:sz w:val="16"/>
                      <w:szCs w:val="16"/>
                    </w:rPr>
                    <w:t>English</w:t>
                  </w:r>
                </w:p>
              </w:tc>
              <w:tc>
                <w:tcPr>
                  <w:tcW w:w="288" w:type="dxa"/>
                </w:tcPr>
                <w:p w14:paraId="542513A5" w14:textId="77777777" w:rsidR="009064D9" w:rsidRPr="008643EF" w:rsidRDefault="009064D9" w:rsidP="009064D9">
                  <w:pPr>
                    <w:keepNext/>
                    <w:keepLines/>
                    <w:rPr>
                      <w:sz w:val="16"/>
                      <w:szCs w:val="16"/>
                    </w:rPr>
                  </w:pPr>
                </w:p>
              </w:tc>
              <w:tc>
                <w:tcPr>
                  <w:tcW w:w="2880" w:type="dxa"/>
                  <w:tcBorders>
                    <w:left w:val="nil"/>
                  </w:tcBorders>
                </w:tcPr>
                <w:p w14:paraId="2D6F93E2" w14:textId="77777777" w:rsidR="009064D9" w:rsidRDefault="009064D9" w:rsidP="009064D9">
                  <w:pPr>
                    <w:keepNext/>
                    <w:keepLines/>
                    <w:rPr>
                      <w:sz w:val="16"/>
                      <w:szCs w:val="16"/>
                    </w:rPr>
                  </w:pPr>
                </w:p>
              </w:tc>
              <w:tc>
                <w:tcPr>
                  <w:tcW w:w="288" w:type="dxa"/>
                </w:tcPr>
                <w:p w14:paraId="2C891101" w14:textId="77777777" w:rsidR="009064D9" w:rsidRPr="008643EF" w:rsidRDefault="009064D9" w:rsidP="009064D9">
                  <w:pPr>
                    <w:keepNext/>
                    <w:keepLines/>
                    <w:rPr>
                      <w:sz w:val="16"/>
                      <w:szCs w:val="16"/>
                    </w:rPr>
                  </w:pPr>
                </w:p>
              </w:tc>
              <w:tc>
                <w:tcPr>
                  <w:tcW w:w="2880" w:type="dxa"/>
                  <w:tcBorders>
                    <w:left w:val="nil"/>
                  </w:tcBorders>
                </w:tcPr>
                <w:p w14:paraId="215E2D48" w14:textId="77777777" w:rsidR="009064D9" w:rsidRDefault="009064D9" w:rsidP="009064D9">
                  <w:pPr>
                    <w:keepNext/>
                    <w:keepLines/>
                    <w:rPr>
                      <w:sz w:val="16"/>
                      <w:szCs w:val="16"/>
                    </w:rPr>
                  </w:pPr>
                </w:p>
              </w:tc>
            </w:tr>
          </w:tbl>
          <w:p w14:paraId="3C37D898" w14:textId="77777777" w:rsidR="009064D9" w:rsidRDefault="009064D9" w:rsidP="009064D9">
            <w:r>
              <w:rPr>
                <w:sz w:val="2"/>
                <w:szCs w:val="2"/>
              </w:rPr>
              <w:br/>
            </w:r>
            <w:r>
              <w:rPr>
                <w:sz w:val="2"/>
                <w:szCs w:val="2"/>
              </w:rPr>
              <w:br/>
            </w:r>
            <w:r>
              <w:rPr>
                <w:sz w:val="2"/>
                <w:szCs w:val="2"/>
              </w:rPr>
              <w:br/>
            </w:r>
          </w:p>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7828"/>
            </w:tblGrid>
            <w:tr w:rsidR="009064D9" w14:paraId="207C410E" w14:textId="77777777" w:rsidTr="00DD208F">
              <w:tc>
                <w:tcPr>
                  <w:tcW w:w="2312" w:type="dxa"/>
                  <w:tcBorders>
                    <w:top w:val="nil"/>
                  </w:tcBorders>
                </w:tcPr>
                <w:p w14:paraId="457D0DD2" w14:textId="77777777" w:rsidR="009064D9" w:rsidRDefault="009064D9" w:rsidP="009064D9">
                  <w:r>
                    <w:t>Date(s) of Notification*:</w:t>
                  </w:r>
                </w:p>
              </w:tc>
              <w:tc>
                <w:tcPr>
                  <w:tcW w:w="7828" w:type="dxa"/>
                  <w:tcBorders>
                    <w:top w:val="nil"/>
                    <w:bottom w:val="single" w:sz="4" w:space="0" w:color="auto"/>
                    <w:right w:val="nil"/>
                  </w:tcBorders>
                </w:tcPr>
                <w:p w14:paraId="6987F985" w14:textId="77777777" w:rsidR="009064D9" w:rsidRDefault="009064D9" w:rsidP="009064D9"/>
              </w:tc>
            </w:tr>
          </w:tbl>
          <w:p w14:paraId="6838A7C6" w14:textId="2C1CD79E" w:rsidR="009064D9" w:rsidRDefault="009064D9" w:rsidP="009064D9">
            <w:pPr>
              <w:spacing w:before="120"/>
              <w:jc w:val="both"/>
            </w:pPr>
            <w:r w:rsidRPr="002831A6">
              <w:rPr>
                <w:i/>
                <w:sz w:val="16"/>
                <w:szCs w:val="16"/>
              </w:rPr>
              <w:t xml:space="preserve">* </w:t>
            </w:r>
            <w:r>
              <w:rPr>
                <w:i/>
                <w:sz w:val="16"/>
                <w:szCs w:val="16"/>
              </w:rPr>
              <w:t xml:space="preserve"> Dates of notification will be listed in the Log Acknowledgements section of Blackboard. Subcommittee chairs will transfer those dates here.</w:t>
            </w:r>
          </w:p>
        </w:tc>
      </w:tr>
    </w:tbl>
    <w:p w14:paraId="3422642C" w14:textId="77777777" w:rsidR="00CD501D" w:rsidRDefault="00CD501D" w:rsidP="00CD501D">
      <w:pPr>
        <w:rPr>
          <w:sz w:val="18"/>
          <w:szCs w:val="18"/>
        </w:rPr>
      </w:pPr>
    </w:p>
    <w:tbl>
      <w:tblPr>
        <w:tblStyle w:val="7"/>
        <w:tblW w:w="9000" w:type="dxa"/>
        <w:jc w:val="center"/>
        <w:tblLayout w:type="fixed"/>
        <w:tblLook w:val="0000" w:firstRow="0" w:lastRow="0" w:firstColumn="0" w:lastColumn="0" w:noHBand="0" w:noVBand="0"/>
      </w:tblPr>
      <w:tblGrid>
        <w:gridCol w:w="4320"/>
        <w:gridCol w:w="360"/>
        <w:gridCol w:w="4320"/>
      </w:tblGrid>
      <w:tr w:rsidR="00737762" w14:paraId="0C0C5A16" w14:textId="77777777" w:rsidTr="00DD208F">
        <w:trPr>
          <w:jc w:val="center"/>
        </w:trPr>
        <w:tc>
          <w:tcPr>
            <w:tcW w:w="4320" w:type="dxa"/>
            <w:tcBorders>
              <w:bottom w:val="single" w:sz="4" w:space="0" w:color="000000"/>
            </w:tcBorders>
            <w:vAlign w:val="center"/>
          </w:tcPr>
          <w:p w14:paraId="171B40A2" w14:textId="77777777" w:rsidR="00737762" w:rsidRDefault="00737762" w:rsidP="00DD208F">
            <w:pPr>
              <w:jc w:val="center"/>
            </w:pPr>
          </w:p>
          <w:p w14:paraId="0B8B4439" w14:textId="6FA3B288" w:rsidR="00737762" w:rsidRDefault="009064D9" w:rsidP="00DD208F">
            <w:pPr>
              <w:jc w:val="center"/>
            </w:pPr>
            <w:ins w:id="73" w:author="Lawrence McKenna" w:date="2020-09-24T16:19:00Z">
              <w:r>
                <w:t>Larry McKenna</w:t>
              </w:r>
            </w:ins>
          </w:p>
        </w:tc>
        <w:tc>
          <w:tcPr>
            <w:tcW w:w="360" w:type="dxa"/>
          </w:tcPr>
          <w:p w14:paraId="78C4E91D" w14:textId="77777777" w:rsidR="00737762" w:rsidRDefault="00737762" w:rsidP="00DD208F">
            <w:pPr>
              <w:jc w:val="center"/>
            </w:pPr>
          </w:p>
        </w:tc>
        <w:tc>
          <w:tcPr>
            <w:tcW w:w="4320" w:type="dxa"/>
            <w:tcBorders>
              <w:bottom w:val="single" w:sz="4" w:space="0" w:color="000000"/>
            </w:tcBorders>
            <w:vAlign w:val="center"/>
          </w:tcPr>
          <w:p w14:paraId="352FF665" w14:textId="770D3100" w:rsidR="00737762" w:rsidRDefault="009064D9" w:rsidP="00DD208F">
            <w:pPr>
              <w:jc w:val="center"/>
            </w:pPr>
            <w:bookmarkStart w:id="74" w:name="gjdgxs" w:colFirst="0" w:colLast="0"/>
            <w:bookmarkEnd w:id="74"/>
            <w:ins w:id="75" w:author="Lawrence McKenna" w:date="2020-09-24T16:19:00Z">
              <w:r w:rsidRPr="009064D9">
                <w:rPr>
                  <w:noProof/>
                </w:rPr>
                <w:drawing>
                  <wp:inline distT="0" distB="0" distL="0" distR="0" wp14:anchorId="5E792E4D" wp14:editId="4DCCFEC5">
                    <wp:extent cx="885825" cy="395327"/>
                    <wp:effectExtent l="0" t="0" r="0" b="5080"/>
                    <wp:docPr id="1" name="Picture 1" descr="C:\Users\lmckenna1\Documents\W-9, Signature, etc\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ckenna1\Documents\W-9, Signature, etc\signa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6004" cy="408795"/>
                            </a:xfrm>
                            <a:prstGeom prst="rect">
                              <a:avLst/>
                            </a:prstGeom>
                            <a:noFill/>
                            <a:ln>
                              <a:noFill/>
                            </a:ln>
                          </pic:spPr>
                        </pic:pic>
                      </a:graphicData>
                    </a:graphic>
                  </wp:inline>
                </w:drawing>
              </w:r>
            </w:ins>
          </w:p>
        </w:tc>
      </w:tr>
      <w:tr w:rsidR="00737762" w14:paraId="1C11E385" w14:textId="77777777" w:rsidTr="00DD208F">
        <w:trPr>
          <w:trHeight w:val="323"/>
          <w:jc w:val="center"/>
        </w:trPr>
        <w:tc>
          <w:tcPr>
            <w:tcW w:w="4320" w:type="dxa"/>
            <w:tcBorders>
              <w:top w:val="single" w:sz="4" w:space="0" w:color="000000"/>
            </w:tcBorders>
          </w:tcPr>
          <w:p w14:paraId="50E8A5DA" w14:textId="77777777" w:rsidR="00737762" w:rsidRDefault="00737762" w:rsidP="00DD208F">
            <w:pPr>
              <w:jc w:val="center"/>
              <w:rPr>
                <w:sz w:val="16"/>
                <w:szCs w:val="16"/>
              </w:rPr>
            </w:pPr>
            <w:r>
              <w:rPr>
                <w:sz w:val="16"/>
                <w:szCs w:val="16"/>
              </w:rPr>
              <w:t>Typed Name of Person Submitting the Log</w:t>
            </w:r>
          </w:p>
        </w:tc>
        <w:tc>
          <w:tcPr>
            <w:tcW w:w="360" w:type="dxa"/>
          </w:tcPr>
          <w:p w14:paraId="082F8E51" w14:textId="77777777" w:rsidR="00737762" w:rsidRDefault="00737762" w:rsidP="00DD208F">
            <w:pPr>
              <w:jc w:val="center"/>
              <w:rPr>
                <w:sz w:val="16"/>
                <w:szCs w:val="16"/>
              </w:rPr>
            </w:pPr>
          </w:p>
        </w:tc>
        <w:tc>
          <w:tcPr>
            <w:tcW w:w="4320" w:type="dxa"/>
            <w:tcBorders>
              <w:top w:val="single" w:sz="4" w:space="0" w:color="000000"/>
            </w:tcBorders>
          </w:tcPr>
          <w:p w14:paraId="23735F0B" w14:textId="77777777" w:rsidR="00737762" w:rsidRDefault="00737762" w:rsidP="00DD208F">
            <w:pPr>
              <w:jc w:val="center"/>
              <w:rPr>
                <w:sz w:val="16"/>
                <w:szCs w:val="16"/>
              </w:rPr>
            </w:pPr>
            <w:r>
              <w:rPr>
                <w:sz w:val="16"/>
                <w:szCs w:val="16"/>
              </w:rPr>
              <w:t>Signature of Person Submitting the Log</w:t>
            </w:r>
          </w:p>
        </w:tc>
      </w:tr>
    </w:tbl>
    <w:p w14:paraId="75521378" w14:textId="77777777" w:rsidR="00737762" w:rsidRDefault="00737762" w:rsidP="00737762">
      <w:pPr>
        <w:rPr>
          <w:sz w:val="18"/>
          <w:szCs w:val="18"/>
        </w:rPr>
      </w:pPr>
    </w:p>
    <w:p w14:paraId="68C1DE99" w14:textId="77777777" w:rsidR="00737762" w:rsidRDefault="00737762" w:rsidP="00737762">
      <w:pPr>
        <w:rPr>
          <w:sz w:val="18"/>
          <w:szCs w:val="18"/>
        </w:rPr>
      </w:pPr>
    </w:p>
    <w:p w14:paraId="70858519" w14:textId="77777777" w:rsidR="00737762" w:rsidRDefault="00737762" w:rsidP="00737762">
      <w:pPr>
        <w:rPr>
          <w:b/>
          <w:smallCaps/>
          <w:sz w:val="22"/>
          <w:szCs w:val="22"/>
        </w:rPr>
      </w:pPr>
      <w:r>
        <w:rPr>
          <w:b/>
          <w:smallCaps/>
          <w:sz w:val="22"/>
          <w:szCs w:val="22"/>
        </w:rPr>
        <w:lastRenderedPageBreak/>
        <w:t>For UCC use only</w:t>
      </w:r>
    </w:p>
    <w:p w14:paraId="4D4FF10A" w14:textId="77777777" w:rsidR="00737762" w:rsidRDefault="00737762" w:rsidP="00737762">
      <w:pPr>
        <w:rPr>
          <w:sz w:val="18"/>
          <w:szCs w:val="18"/>
        </w:rPr>
      </w:pPr>
    </w:p>
    <w:tbl>
      <w:tblPr>
        <w:tblStyle w:val="TableGrid"/>
        <w:tblW w:w="10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8"/>
        <w:gridCol w:w="544"/>
        <w:gridCol w:w="288"/>
        <w:gridCol w:w="544"/>
        <w:gridCol w:w="288"/>
        <w:gridCol w:w="1008"/>
        <w:gridCol w:w="288"/>
        <w:gridCol w:w="2160"/>
        <w:gridCol w:w="1939"/>
      </w:tblGrid>
      <w:tr w:rsidR="00737762" w14:paraId="0D518573" w14:textId="77777777" w:rsidTr="00737762">
        <w:trPr>
          <w:trHeight w:val="288"/>
        </w:trPr>
        <w:tc>
          <w:tcPr>
            <w:tcW w:w="3240" w:type="dxa"/>
            <w:tcBorders>
              <w:right w:val="single" w:sz="4" w:space="0" w:color="auto"/>
            </w:tcBorders>
            <w:vAlign w:val="center"/>
          </w:tcPr>
          <w:p w14:paraId="0EDEE846" w14:textId="77777777" w:rsidR="00737762" w:rsidRPr="00B12E28" w:rsidRDefault="00737762" w:rsidP="00DD208F">
            <w:pPr>
              <w:rPr>
                <w:b/>
                <w:sz w:val="18"/>
                <w:szCs w:val="18"/>
              </w:rPr>
            </w:pPr>
            <w:r w:rsidRPr="00B12E28">
              <w:rPr>
                <w:b/>
                <w:sz w:val="18"/>
                <w:szCs w:val="18"/>
              </w:rPr>
              <w:t xml:space="preserve">Primary Reviewing Subcommittee </w:t>
            </w:r>
          </w:p>
        </w:tc>
        <w:tc>
          <w:tcPr>
            <w:tcW w:w="288" w:type="dxa"/>
            <w:tcBorders>
              <w:top w:val="single" w:sz="4" w:space="0" w:color="auto"/>
              <w:left w:val="single" w:sz="4" w:space="0" w:color="auto"/>
              <w:bottom w:val="single" w:sz="4" w:space="0" w:color="auto"/>
              <w:right w:val="single" w:sz="4" w:space="0" w:color="auto"/>
            </w:tcBorders>
            <w:vAlign w:val="center"/>
          </w:tcPr>
          <w:p w14:paraId="18817E87" w14:textId="77777777" w:rsidR="00737762" w:rsidRDefault="00737762" w:rsidP="00DD208F">
            <w:pPr>
              <w:rPr>
                <w:sz w:val="18"/>
                <w:szCs w:val="18"/>
              </w:rPr>
            </w:pPr>
          </w:p>
        </w:tc>
        <w:tc>
          <w:tcPr>
            <w:tcW w:w="544" w:type="dxa"/>
            <w:tcBorders>
              <w:left w:val="single" w:sz="4" w:space="0" w:color="auto"/>
              <w:right w:val="single" w:sz="4" w:space="0" w:color="auto"/>
            </w:tcBorders>
            <w:vAlign w:val="center"/>
          </w:tcPr>
          <w:p w14:paraId="3ADFC441" w14:textId="77777777" w:rsidR="00737762" w:rsidRDefault="00737762" w:rsidP="00DD208F">
            <w:pPr>
              <w:rPr>
                <w:sz w:val="18"/>
                <w:szCs w:val="18"/>
              </w:rPr>
            </w:pPr>
            <w:r>
              <w:rPr>
                <w:sz w:val="18"/>
                <w:szCs w:val="18"/>
              </w:rPr>
              <w:t>A</w:t>
            </w:r>
          </w:p>
        </w:tc>
        <w:tc>
          <w:tcPr>
            <w:tcW w:w="288" w:type="dxa"/>
            <w:tcBorders>
              <w:top w:val="single" w:sz="4" w:space="0" w:color="auto"/>
              <w:left w:val="single" w:sz="4" w:space="0" w:color="auto"/>
              <w:bottom w:val="single" w:sz="4" w:space="0" w:color="auto"/>
              <w:right w:val="single" w:sz="4" w:space="0" w:color="auto"/>
            </w:tcBorders>
            <w:vAlign w:val="center"/>
          </w:tcPr>
          <w:p w14:paraId="3578C8D5" w14:textId="77777777" w:rsidR="00737762" w:rsidRDefault="00737762" w:rsidP="00DD208F">
            <w:pPr>
              <w:rPr>
                <w:sz w:val="18"/>
                <w:szCs w:val="18"/>
              </w:rPr>
            </w:pPr>
          </w:p>
        </w:tc>
        <w:tc>
          <w:tcPr>
            <w:tcW w:w="544" w:type="dxa"/>
            <w:tcBorders>
              <w:left w:val="single" w:sz="4" w:space="0" w:color="auto"/>
              <w:right w:val="single" w:sz="4" w:space="0" w:color="auto"/>
            </w:tcBorders>
            <w:vAlign w:val="center"/>
          </w:tcPr>
          <w:p w14:paraId="75BD5756" w14:textId="77777777" w:rsidR="00737762" w:rsidRDefault="00737762" w:rsidP="00DD208F">
            <w:pPr>
              <w:rPr>
                <w:sz w:val="18"/>
                <w:szCs w:val="18"/>
              </w:rPr>
            </w:pPr>
            <w:r>
              <w:rPr>
                <w:sz w:val="18"/>
                <w:szCs w:val="18"/>
              </w:rPr>
              <w:t>B</w:t>
            </w:r>
          </w:p>
        </w:tc>
        <w:tc>
          <w:tcPr>
            <w:tcW w:w="288" w:type="dxa"/>
            <w:tcBorders>
              <w:top w:val="single" w:sz="4" w:space="0" w:color="auto"/>
              <w:left w:val="single" w:sz="4" w:space="0" w:color="auto"/>
              <w:bottom w:val="single" w:sz="4" w:space="0" w:color="auto"/>
              <w:right w:val="single" w:sz="4" w:space="0" w:color="auto"/>
            </w:tcBorders>
            <w:vAlign w:val="center"/>
          </w:tcPr>
          <w:p w14:paraId="7BCC74C7" w14:textId="77777777" w:rsidR="00737762" w:rsidRDefault="00737762" w:rsidP="00DD208F">
            <w:pPr>
              <w:rPr>
                <w:sz w:val="18"/>
                <w:szCs w:val="18"/>
              </w:rPr>
            </w:pPr>
          </w:p>
        </w:tc>
        <w:tc>
          <w:tcPr>
            <w:tcW w:w="1008" w:type="dxa"/>
            <w:tcBorders>
              <w:left w:val="single" w:sz="4" w:space="0" w:color="auto"/>
              <w:right w:val="single" w:sz="4" w:space="0" w:color="auto"/>
            </w:tcBorders>
            <w:vAlign w:val="center"/>
          </w:tcPr>
          <w:p w14:paraId="6DA8DDEB" w14:textId="77777777" w:rsidR="00737762" w:rsidRDefault="00737762" w:rsidP="00DD208F">
            <w:pPr>
              <w:rPr>
                <w:sz w:val="18"/>
                <w:szCs w:val="18"/>
              </w:rPr>
            </w:pPr>
            <w:r>
              <w:rPr>
                <w:sz w:val="18"/>
                <w:szCs w:val="18"/>
              </w:rPr>
              <w:t>C</w:t>
            </w:r>
          </w:p>
        </w:tc>
        <w:tc>
          <w:tcPr>
            <w:tcW w:w="288" w:type="dxa"/>
            <w:tcBorders>
              <w:top w:val="single" w:sz="4" w:space="0" w:color="auto"/>
              <w:left w:val="single" w:sz="4" w:space="0" w:color="auto"/>
              <w:bottom w:val="single" w:sz="4" w:space="0" w:color="auto"/>
              <w:right w:val="single" w:sz="4" w:space="0" w:color="auto"/>
            </w:tcBorders>
            <w:vAlign w:val="center"/>
          </w:tcPr>
          <w:p w14:paraId="0256624E" w14:textId="77777777" w:rsidR="00737762" w:rsidRDefault="00737762" w:rsidP="00DD208F">
            <w:pPr>
              <w:rPr>
                <w:sz w:val="18"/>
                <w:szCs w:val="18"/>
              </w:rPr>
            </w:pPr>
          </w:p>
        </w:tc>
        <w:tc>
          <w:tcPr>
            <w:tcW w:w="2160" w:type="dxa"/>
            <w:tcBorders>
              <w:left w:val="single" w:sz="4" w:space="0" w:color="auto"/>
            </w:tcBorders>
            <w:vAlign w:val="center"/>
          </w:tcPr>
          <w:p w14:paraId="47060D66" w14:textId="77777777" w:rsidR="00737762" w:rsidRDefault="00737762" w:rsidP="00DD208F">
            <w:pPr>
              <w:rPr>
                <w:sz w:val="18"/>
                <w:szCs w:val="18"/>
              </w:rPr>
            </w:pPr>
            <w:r>
              <w:rPr>
                <w:sz w:val="18"/>
                <w:szCs w:val="18"/>
              </w:rPr>
              <w:t>Notifications Verified</w:t>
            </w:r>
          </w:p>
        </w:tc>
        <w:tc>
          <w:tcPr>
            <w:tcW w:w="1939" w:type="dxa"/>
            <w:vAlign w:val="center"/>
          </w:tcPr>
          <w:p w14:paraId="4E3CCB56" w14:textId="77777777" w:rsidR="00737762" w:rsidRDefault="00737762" w:rsidP="00DD208F">
            <w:pPr>
              <w:rPr>
                <w:sz w:val="18"/>
                <w:szCs w:val="18"/>
              </w:rPr>
            </w:pPr>
            <w:r>
              <w:rPr>
                <w:sz w:val="18"/>
                <w:szCs w:val="18"/>
              </w:rPr>
              <w:t xml:space="preserve">Date: </w:t>
            </w:r>
          </w:p>
        </w:tc>
      </w:tr>
    </w:tbl>
    <w:p w14:paraId="0B795323" w14:textId="77777777" w:rsidR="00737762" w:rsidRPr="00B12E28" w:rsidRDefault="00737762" w:rsidP="0073776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520"/>
        <w:gridCol w:w="1736"/>
        <w:gridCol w:w="288"/>
        <w:gridCol w:w="1363"/>
        <w:gridCol w:w="288"/>
        <w:gridCol w:w="1364"/>
      </w:tblGrid>
      <w:tr w:rsidR="00737762" w14:paraId="24911A3B" w14:textId="77777777" w:rsidTr="00D12227">
        <w:trPr>
          <w:trHeight w:val="288"/>
        </w:trPr>
        <w:tc>
          <w:tcPr>
            <w:tcW w:w="2340" w:type="dxa"/>
            <w:vAlign w:val="center"/>
          </w:tcPr>
          <w:p w14:paraId="48772EB2" w14:textId="77777777" w:rsidR="00737762" w:rsidRDefault="00737762" w:rsidP="00DD208F">
            <w:pPr>
              <w:rPr>
                <w:sz w:val="18"/>
                <w:szCs w:val="18"/>
              </w:rPr>
            </w:pPr>
            <w:r>
              <w:rPr>
                <w:sz w:val="18"/>
                <w:szCs w:val="18"/>
              </w:rPr>
              <w:t>Log Reviewed/Revised</w:t>
            </w:r>
          </w:p>
        </w:tc>
        <w:tc>
          <w:tcPr>
            <w:tcW w:w="2520" w:type="dxa"/>
            <w:vAlign w:val="center"/>
          </w:tcPr>
          <w:p w14:paraId="1F47395C" w14:textId="77777777" w:rsidR="00737762" w:rsidRDefault="00737762" w:rsidP="00DD208F">
            <w:pPr>
              <w:rPr>
                <w:sz w:val="18"/>
                <w:szCs w:val="18"/>
              </w:rPr>
            </w:pPr>
            <w:r>
              <w:rPr>
                <w:sz w:val="18"/>
                <w:szCs w:val="18"/>
              </w:rPr>
              <w:t xml:space="preserve">Date: </w:t>
            </w:r>
          </w:p>
        </w:tc>
        <w:tc>
          <w:tcPr>
            <w:tcW w:w="1736" w:type="dxa"/>
            <w:tcBorders>
              <w:right w:val="single" w:sz="4" w:space="0" w:color="auto"/>
            </w:tcBorders>
            <w:vAlign w:val="center"/>
          </w:tcPr>
          <w:p w14:paraId="0A7037F8" w14:textId="77777777" w:rsidR="00737762" w:rsidRDefault="00737762" w:rsidP="00DD208F">
            <w:pPr>
              <w:jc w:val="right"/>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0E1FEBC1" w14:textId="77777777" w:rsidR="00737762" w:rsidRDefault="00737762" w:rsidP="00DD208F">
            <w:pPr>
              <w:rPr>
                <w:sz w:val="18"/>
                <w:szCs w:val="18"/>
              </w:rPr>
            </w:pPr>
          </w:p>
        </w:tc>
        <w:tc>
          <w:tcPr>
            <w:tcW w:w="1363" w:type="dxa"/>
            <w:tcBorders>
              <w:left w:val="single" w:sz="4" w:space="0" w:color="auto"/>
              <w:right w:val="single" w:sz="4" w:space="0" w:color="auto"/>
            </w:tcBorders>
            <w:vAlign w:val="center"/>
          </w:tcPr>
          <w:p w14:paraId="79A4099A" w14:textId="77777777" w:rsidR="00737762" w:rsidRDefault="0073776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25114585" w14:textId="77777777" w:rsidR="00737762" w:rsidRDefault="00737762" w:rsidP="00DD208F">
            <w:pPr>
              <w:rPr>
                <w:sz w:val="18"/>
                <w:szCs w:val="18"/>
              </w:rPr>
            </w:pPr>
          </w:p>
        </w:tc>
        <w:tc>
          <w:tcPr>
            <w:tcW w:w="1364" w:type="dxa"/>
            <w:tcBorders>
              <w:left w:val="single" w:sz="4" w:space="0" w:color="auto"/>
            </w:tcBorders>
            <w:vAlign w:val="center"/>
          </w:tcPr>
          <w:p w14:paraId="22A4BA70" w14:textId="77777777" w:rsidR="00737762" w:rsidRDefault="00737762" w:rsidP="00DD208F">
            <w:pPr>
              <w:rPr>
                <w:sz w:val="18"/>
                <w:szCs w:val="18"/>
              </w:rPr>
            </w:pPr>
            <w:r>
              <w:rPr>
                <w:sz w:val="18"/>
                <w:szCs w:val="18"/>
              </w:rPr>
              <w:t>Oppose</w:t>
            </w:r>
          </w:p>
        </w:tc>
      </w:tr>
    </w:tbl>
    <w:p w14:paraId="6DA7FE1B" w14:textId="77777777" w:rsidR="00737762" w:rsidRPr="00B12E28" w:rsidRDefault="00737762" w:rsidP="0073776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gridCol w:w="288"/>
        <w:gridCol w:w="905"/>
      </w:tblGrid>
      <w:tr w:rsidR="00737762" w14:paraId="5BF7039E" w14:textId="77777777" w:rsidTr="00D12227">
        <w:trPr>
          <w:trHeight w:val="288"/>
        </w:trPr>
        <w:tc>
          <w:tcPr>
            <w:tcW w:w="4135" w:type="dxa"/>
            <w:vAlign w:val="center"/>
          </w:tcPr>
          <w:p w14:paraId="60CC463F" w14:textId="77777777" w:rsidR="00737762" w:rsidRPr="00B12E28" w:rsidRDefault="00737762" w:rsidP="00DD208F">
            <w:pPr>
              <w:rPr>
                <w:b/>
                <w:sz w:val="18"/>
                <w:szCs w:val="18"/>
              </w:rPr>
            </w:pPr>
            <w:r w:rsidRPr="00B12E28">
              <w:rPr>
                <w:b/>
                <w:sz w:val="18"/>
                <w:szCs w:val="18"/>
              </w:rPr>
              <w:t>Subcommittee D General Education Review</w:t>
            </w:r>
            <w:r>
              <w:rPr>
                <w:b/>
                <w:sz w:val="18"/>
                <w:szCs w:val="18"/>
              </w:rPr>
              <w:t xml:space="preserve"> </w:t>
            </w:r>
          </w:p>
        </w:tc>
        <w:tc>
          <w:tcPr>
            <w:tcW w:w="4320" w:type="dxa"/>
            <w:tcBorders>
              <w:right w:val="single" w:sz="4" w:space="0" w:color="auto"/>
            </w:tcBorders>
            <w:vAlign w:val="center"/>
          </w:tcPr>
          <w:p w14:paraId="17AFC338" w14:textId="77777777" w:rsidR="00737762" w:rsidRDefault="00737762" w:rsidP="00DD208F">
            <w:pPr>
              <w:rPr>
                <w:sz w:val="18"/>
                <w:szCs w:val="18"/>
              </w:rPr>
            </w:pPr>
            <w:r>
              <w:rPr>
                <w:sz w:val="18"/>
                <w:szCs w:val="18"/>
              </w:rPr>
              <w:t xml:space="preserve">Date: </w:t>
            </w:r>
          </w:p>
        </w:tc>
        <w:tc>
          <w:tcPr>
            <w:tcW w:w="288" w:type="dxa"/>
            <w:tcBorders>
              <w:top w:val="single" w:sz="4" w:space="0" w:color="auto"/>
              <w:left w:val="single" w:sz="4" w:space="0" w:color="auto"/>
              <w:bottom w:val="single" w:sz="4" w:space="0" w:color="auto"/>
              <w:right w:val="single" w:sz="4" w:space="0" w:color="auto"/>
            </w:tcBorders>
            <w:vAlign w:val="center"/>
          </w:tcPr>
          <w:p w14:paraId="4CE0F723" w14:textId="77777777" w:rsidR="00737762" w:rsidRDefault="00737762" w:rsidP="00DD208F">
            <w:pPr>
              <w:rPr>
                <w:sz w:val="18"/>
                <w:szCs w:val="18"/>
              </w:rPr>
            </w:pPr>
          </w:p>
        </w:tc>
        <w:tc>
          <w:tcPr>
            <w:tcW w:w="905" w:type="dxa"/>
            <w:tcBorders>
              <w:left w:val="single" w:sz="4" w:space="0" w:color="auto"/>
            </w:tcBorders>
            <w:vAlign w:val="center"/>
          </w:tcPr>
          <w:p w14:paraId="6D75D19A" w14:textId="77777777" w:rsidR="00737762" w:rsidRDefault="00737762" w:rsidP="00DD208F">
            <w:pPr>
              <w:rPr>
                <w:sz w:val="18"/>
                <w:szCs w:val="18"/>
              </w:rPr>
            </w:pPr>
            <w:r>
              <w:rPr>
                <w:sz w:val="18"/>
                <w:szCs w:val="18"/>
              </w:rPr>
              <w:t>NA</w:t>
            </w:r>
          </w:p>
        </w:tc>
      </w:tr>
    </w:tbl>
    <w:p w14:paraId="2E52BC36" w14:textId="77777777" w:rsidR="00737762" w:rsidRPr="00B12E28" w:rsidRDefault="00737762" w:rsidP="0073776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737762" w14:paraId="749349FC" w14:textId="77777777" w:rsidTr="00D12227">
        <w:trPr>
          <w:trHeight w:val="288"/>
        </w:trPr>
        <w:tc>
          <w:tcPr>
            <w:tcW w:w="5040" w:type="dxa"/>
            <w:tcBorders>
              <w:right w:val="single" w:sz="4" w:space="0" w:color="auto"/>
            </w:tcBorders>
            <w:vAlign w:val="center"/>
          </w:tcPr>
          <w:p w14:paraId="370B281A" w14:textId="77777777" w:rsidR="00737762" w:rsidRDefault="00737762" w:rsidP="00DD208F">
            <w:pPr>
              <w:rPr>
                <w:sz w:val="18"/>
                <w:szCs w:val="18"/>
              </w:rPr>
            </w:pPr>
            <w:r>
              <w:rPr>
                <w:sz w:val="18"/>
                <w:szCs w:val="18"/>
              </w:rPr>
              <w:t>Recommendation (General Education Request ONLY):</w:t>
            </w:r>
          </w:p>
        </w:tc>
        <w:tc>
          <w:tcPr>
            <w:tcW w:w="288" w:type="dxa"/>
            <w:tcBorders>
              <w:top w:val="single" w:sz="4" w:space="0" w:color="auto"/>
              <w:left w:val="single" w:sz="4" w:space="0" w:color="auto"/>
              <w:bottom w:val="single" w:sz="4" w:space="0" w:color="auto"/>
              <w:right w:val="single" w:sz="4" w:space="0" w:color="auto"/>
            </w:tcBorders>
            <w:vAlign w:val="center"/>
          </w:tcPr>
          <w:p w14:paraId="420E4809" w14:textId="77777777" w:rsidR="00737762" w:rsidRDefault="00737762" w:rsidP="00DD208F">
            <w:pPr>
              <w:rPr>
                <w:sz w:val="18"/>
                <w:szCs w:val="18"/>
              </w:rPr>
            </w:pPr>
          </w:p>
        </w:tc>
        <w:tc>
          <w:tcPr>
            <w:tcW w:w="1665" w:type="dxa"/>
            <w:tcBorders>
              <w:left w:val="single" w:sz="4" w:space="0" w:color="auto"/>
              <w:right w:val="single" w:sz="4" w:space="0" w:color="auto"/>
            </w:tcBorders>
            <w:vAlign w:val="center"/>
          </w:tcPr>
          <w:p w14:paraId="38EE4BE6" w14:textId="77777777" w:rsidR="00737762" w:rsidRDefault="0073776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28E28D19" w14:textId="77777777" w:rsidR="00737762" w:rsidRDefault="00737762" w:rsidP="00DD208F">
            <w:pPr>
              <w:rPr>
                <w:sz w:val="18"/>
                <w:szCs w:val="18"/>
              </w:rPr>
            </w:pPr>
          </w:p>
        </w:tc>
        <w:tc>
          <w:tcPr>
            <w:tcW w:w="2219" w:type="dxa"/>
            <w:tcBorders>
              <w:left w:val="single" w:sz="4" w:space="0" w:color="auto"/>
            </w:tcBorders>
            <w:vAlign w:val="center"/>
          </w:tcPr>
          <w:p w14:paraId="164BCA0E" w14:textId="77777777" w:rsidR="00737762" w:rsidRDefault="00737762" w:rsidP="00DD208F">
            <w:pPr>
              <w:rPr>
                <w:sz w:val="18"/>
                <w:szCs w:val="18"/>
              </w:rPr>
            </w:pPr>
            <w:r>
              <w:rPr>
                <w:sz w:val="18"/>
                <w:szCs w:val="18"/>
              </w:rPr>
              <w:t>Oppose</w:t>
            </w:r>
          </w:p>
        </w:tc>
      </w:tr>
    </w:tbl>
    <w:p w14:paraId="518A2CA6" w14:textId="77777777" w:rsidR="00737762" w:rsidRPr="00DD208F" w:rsidRDefault="00737762" w:rsidP="0073776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85"/>
      </w:tblGrid>
      <w:tr w:rsidR="00737762" w14:paraId="182D2B51" w14:textId="77777777" w:rsidTr="00D12227">
        <w:trPr>
          <w:trHeight w:val="288"/>
        </w:trPr>
        <w:tc>
          <w:tcPr>
            <w:tcW w:w="4135" w:type="dxa"/>
            <w:vAlign w:val="center"/>
          </w:tcPr>
          <w:p w14:paraId="3CDFCFEB" w14:textId="77777777" w:rsidR="00737762" w:rsidRPr="00B12E28" w:rsidRDefault="00737762" w:rsidP="00DD208F">
            <w:pPr>
              <w:rPr>
                <w:b/>
                <w:sz w:val="18"/>
                <w:szCs w:val="18"/>
              </w:rPr>
            </w:pPr>
            <w:r w:rsidRPr="00B12E28">
              <w:rPr>
                <w:b/>
                <w:sz w:val="18"/>
                <w:szCs w:val="18"/>
              </w:rPr>
              <w:t>Reviewed/Revised by UCC</w:t>
            </w:r>
          </w:p>
        </w:tc>
        <w:tc>
          <w:tcPr>
            <w:tcW w:w="5585" w:type="dxa"/>
            <w:vAlign w:val="center"/>
          </w:tcPr>
          <w:p w14:paraId="71384E9F" w14:textId="77777777" w:rsidR="00737762" w:rsidRDefault="00737762" w:rsidP="00DD208F">
            <w:pPr>
              <w:rPr>
                <w:sz w:val="18"/>
                <w:szCs w:val="18"/>
              </w:rPr>
            </w:pPr>
            <w:r>
              <w:rPr>
                <w:sz w:val="18"/>
                <w:szCs w:val="18"/>
              </w:rPr>
              <w:t xml:space="preserve">Date: </w:t>
            </w:r>
          </w:p>
        </w:tc>
      </w:tr>
    </w:tbl>
    <w:p w14:paraId="17E37827" w14:textId="77777777" w:rsidR="00737762" w:rsidRPr="00DD208F" w:rsidRDefault="00737762" w:rsidP="0073776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737762" w14:paraId="6ED39437" w14:textId="77777777" w:rsidTr="00D12227">
        <w:trPr>
          <w:trHeight w:val="288"/>
        </w:trPr>
        <w:tc>
          <w:tcPr>
            <w:tcW w:w="5040" w:type="dxa"/>
            <w:tcBorders>
              <w:right w:val="single" w:sz="4" w:space="0" w:color="auto"/>
            </w:tcBorders>
            <w:vAlign w:val="center"/>
          </w:tcPr>
          <w:p w14:paraId="0C852CB7" w14:textId="77777777" w:rsidR="00737762" w:rsidRDefault="00737762" w:rsidP="00DD208F">
            <w:pPr>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6C1112F6" w14:textId="77777777" w:rsidR="00737762" w:rsidRDefault="00737762" w:rsidP="00DD208F">
            <w:pPr>
              <w:rPr>
                <w:sz w:val="18"/>
                <w:szCs w:val="18"/>
              </w:rPr>
            </w:pPr>
          </w:p>
        </w:tc>
        <w:tc>
          <w:tcPr>
            <w:tcW w:w="1665" w:type="dxa"/>
            <w:tcBorders>
              <w:left w:val="single" w:sz="4" w:space="0" w:color="auto"/>
              <w:right w:val="single" w:sz="4" w:space="0" w:color="auto"/>
            </w:tcBorders>
            <w:vAlign w:val="center"/>
          </w:tcPr>
          <w:p w14:paraId="66116731" w14:textId="77777777" w:rsidR="00737762" w:rsidRDefault="0073776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44B0BE82" w14:textId="77777777" w:rsidR="00737762" w:rsidRDefault="00737762" w:rsidP="00DD208F">
            <w:pPr>
              <w:rPr>
                <w:sz w:val="18"/>
                <w:szCs w:val="18"/>
              </w:rPr>
            </w:pPr>
          </w:p>
        </w:tc>
        <w:tc>
          <w:tcPr>
            <w:tcW w:w="2219" w:type="dxa"/>
            <w:tcBorders>
              <w:left w:val="single" w:sz="4" w:space="0" w:color="auto"/>
            </w:tcBorders>
            <w:vAlign w:val="center"/>
          </w:tcPr>
          <w:p w14:paraId="4B8956CB" w14:textId="77777777" w:rsidR="00737762" w:rsidRDefault="00737762" w:rsidP="00DD208F">
            <w:pPr>
              <w:rPr>
                <w:sz w:val="18"/>
                <w:szCs w:val="18"/>
              </w:rPr>
            </w:pPr>
            <w:r>
              <w:rPr>
                <w:sz w:val="18"/>
                <w:szCs w:val="18"/>
              </w:rPr>
              <w:t>Oppose</w:t>
            </w:r>
          </w:p>
        </w:tc>
      </w:tr>
    </w:tbl>
    <w:p w14:paraId="45EA0674" w14:textId="77777777" w:rsidR="00737762" w:rsidRDefault="00737762" w:rsidP="00737762">
      <w:pPr>
        <w:rPr>
          <w:sz w:val="18"/>
          <w:szCs w:val="18"/>
        </w:rPr>
      </w:pPr>
    </w:p>
    <w:tbl>
      <w:tblPr>
        <w:tblStyle w:val="3"/>
        <w:tblW w:w="3888" w:type="dxa"/>
        <w:tblInd w:w="87" w:type="dxa"/>
        <w:tblLayout w:type="fixed"/>
        <w:tblLook w:val="0000" w:firstRow="0" w:lastRow="0" w:firstColumn="0" w:lastColumn="0" w:noHBand="0" w:noVBand="0"/>
      </w:tblPr>
      <w:tblGrid>
        <w:gridCol w:w="288"/>
        <w:gridCol w:w="3600"/>
      </w:tblGrid>
      <w:tr w:rsidR="00737762" w14:paraId="422EDA13" w14:textId="77777777" w:rsidTr="00DD208F">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3E066F60" w14:textId="77777777" w:rsidR="00737762" w:rsidRDefault="00737762" w:rsidP="00DD208F">
            <w:pPr>
              <w:rPr>
                <w:b/>
                <w:sz w:val="18"/>
                <w:szCs w:val="18"/>
              </w:rPr>
            </w:pPr>
          </w:p>
        </w:tc>
        <w:tc>
          <w:tcPr>
            <w:tcW w:w="3600" w:type="dxa"/>
            <w:tcBorders>
              <w:left w:val="single" w:sz="4" w:space="0" w:color="000000"/>
            </w:tcBorders>
            <w:vAlign w:val="center"/>
          </w:tcPr>
          <w:p w14:paraId="17EB8A8C" w14:textId="77777777" w:rsidR="00737762" w:rsidRDefault="00737762" w:rsidP="00DD208F">
            <w:pPr>
              <w:keepNext/>
              <w:keepLines/>
              <w:rPr>
                <w:sz w:val="18"/>
                <w:szCs w:val="18"/>
              </w:rPr>
            </w:pPr>
            <w:r>
              <w:rPr>
                <w:sz w:val="18"/>
                <w:szCs w:val="18"/>
              </w:rPr>
              <w:t>Licensure/Accreditation Issue</w:t>
            </w:r>
          </w:p>
        </w:tc>
      </w:tr>
    </w:tbl>
    <w:p w14:paraId="1A70F41B" w14:textId="77777777" w:rsidR="00737762" w:rsidRDefault="00737762" w:rsidP="00737762">
      <w:pPr>
        <w:rPr>
          <w:sz w:val="6"/>
          <w:szCs w:val="6"/>
        </w:rPr>
      </w:pPr>
    </w:p>
    <w:tbl>
      <w:tblPr>
        <w:tblStyle w:val="2"/>
        <w:tblW w:w="3888" w:type="dxa"/>
        <w:tblInd w:w="87" w:type="dxa"/>
        <w:tblLayout w:type="fixed"/>
        <w:tblLook w:val="0000" w:firstRow="0" w:lastRow="0" w:firstColumn="0" w:lastColumn="0" w:noHBand="0" w:noVBand="0"/>
      </w:tblPr>
      <w:tblGrid>
        <w:gridCol w:w="288"/>
        <w:gridCol w:w="3600"/>
      </w:tblGrid>
      <w:tr w:rsidR="00737762" w14:paraId="21CC5D08" w14:textId="77777777" w:rsidTr="00DD208F">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7A51642E" w14:textId="77777777" w:rsidR="00737762" w:rsidRDefault="00737762" w:rsidP="00DD208F">
            <w:pPr>
              <w:rPr>
                <w:b/>
                <w:sz w:val="18"/>
                <w:szCs w:val="18"/>
              </w:rPr>
            </w:pPr>
          </w:p>
        </w:tc>
        <w:tc>
          <w:tcPr>
            <w:tcW w:w="3600" w:type="dxa"/>
            <w:tcBorders>
              <w:left w:val="single" w:sz="4" w:space="0" w:color="000000"/>
            </w:tcBorders>
            <w:vAlign w:val="center"/>
          </w:tcPr>
          <w:p w14:paraId="1F7D37A4" w14:textId="77777777" w:rsidR="00737762" w:rsidRDefault="00737762" w:rsidP="00DD208F">
            <w:pPr>
              <w:keepNext/>
              <w:keepLines/>
              <w:rPr>
                <w:sz w:val="18"/>
                <w:szCs w:val="18"/>
              </w:rPr>
            </w:pPr>
            <w:r>
              <w:rPr>
                <w:sz w:val="18"/>
                <w:szCs w:val="18"/>
              </w:rPr>
              <w:t>Contact Registrar (add notes below)</w:t>
            </w:r>
          </w:p>
        </w:tc>
      </w:tr>
    </w:tbl>
    <w:p w14:paraId="3819B634" w14:textId="77777777" w:rsidR="00737762" w:rsidRDefault="00737762" w:rsidP="00737762">
      <w:pPr>
        <w:rPr>
          <w:sz w:val="16"/>
          <w:szCs w:val="16"/>
        </w:rPr>
      </w:pPr>
    </w:p>
    <w:p w14:paraId="4D6FA881" w14:textId="77777777" w:rsidR="00737762" w:rsidRDefault="00737762" w:rsidP="00737762">
      <w:pPr>
        <w:rPr>
          <w:sz w:val="18"/>
          <w:szCs w:val="18"/>
        </w:rPr>
      </w:pPr>
      <w:r>
        <w:rPr>
          <w:sz w:val="18"/>
          <w:szCs w:val="18"/>
        </w:rPr>
        <w:t xml:space="preserve">UCC Notes:  </w:t>
      </w:r>
    </w:p>
    <w:p w14:paraId="4FA03EDE" w14:textId="77777777" w:rsidR="00737762" w:rsidRDefault="00737762" w:rsidP="00737762">
      <w:pPr>
        <w:ind w:left="450"/>
        <w:rPr>
          <w:sz w:val="18"/>
          <w:szCs w:val="18"/>
        </w:rPr>
      </w:pPr>
    </w:p>
    <w:p w14:paraId="202719A6" w14:textId="77777777" w:rsidR="008509E9" w:rsidRPr="00E66FF9" w:rsidRDefault="008509E9" w:rsidP="00CD501D">
      <w:pPr>
        <w:rPr>
          <w:sz w:val="18"/>
        </w:rPr>
      </w:pPr>
    </w:p>
    <w:sectPr w:rsidR="008509E9" w:rsidRPr="00E66FF9" w:rsidSect="0046291B">
      <w:headerReference w:type="default" r:id="rId8"/>
      <w:footerReference w:type="default" r:id="rId9"/>
      <w:headerReference w:type="first" r:id="rId10"/>
      <w:footerReference w:type="first" r:id="rId11"/>
      <w:pgSz w:w="12240" w:h="15840" w:code="1"/>
      <w:pgMar w:top="576" w:right="720" w:bottom="66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2D6E0" w14:textId="77777777" w:rsidR="00572C4A" w:rsidRDefault="00572C4A">
      <w:r>
        <w:separator/>
      </w:r>
    </w:p>
  </w:endnote>
  <w:endnote w:type="continuationSeparator" w:id="0">
    <w:p w14:paraId="05D75308" w14:textId="77777777" w:rsidR="00572C4A" w:rsidRDefault="0057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BF39D" w14:textId="6407060C" w:rsidR="007D337B" w:rsidRPr="00744747" w:rsidRDefault="00162045" w:rsidP="00744747">
    <w:pPr>
      <w:pStyle w:val="Footer"/>
      <w:tabs>
        <w:tab w:val="clear" w:pos="4320"/>
        <w:tab w:val="clear" w:pos="8640"/>
        <w:tab w:val="left" w:pos="9720"/>
      </w:tabs>
      <w:ind w:right="180"/>
      <w:rPr>
        <w:i/>
        <w:sz w:val="16"/>
        <w:szCs w:val="16"/>
      </w:rPr>
    </w:pPr>
    <w:r>
      <w:rPr>
        <w:i/>
        <w:sz w:val="16"/>
        <w:szCs w:val="16"/>
      </w:rPr>
      <w:t xml:space="preserve">Form </w:t>
    </w:r>
    <w:r w:rsidRPr="00803697">
      <w:rPr>
        <w:i/>
        <w:sz w:val="16"/>
        <w:szCs w:val="16"/>
      </w:rPr>
      <w:t xml:space="preserve">Rev. </w:t>
    </w:r>
    <w:r w:rsidR="004755E3">
      <w:rPr>
        <w:i/>
        <w:sz w:val="16"/>
        <w:szCs w:val="16"/>
      </w:rPr>
      <w:t>0</w:t>
    </w:r>
    <w:r w:rsidR="006E725F">
      <w:rPr>
        <w:i/>
        <w:sz w:val="16"/>
        <w:szCs w:val="16"/>
      </w:rPr>
      <w:t>5</w:t>
    </w:r>
    <w:r w:rsidR="004755E3">
      <w:rPr>
        <w:i/>
        <w:sz w:val="16"/>
        <w:szCs w:val="16"/>
      </w:rPr>
      <w:t>/</w:t>
    </w:r>
    <w:r w:rsidR="006E725F">
      <w:rPr>
        <w:i/>
        <w:sz w:val="16"/>
        <w:szCs w:val="16"/>
      </w:rPr>
      <w:t>11</w:t>
    </w:r>
    <w:r>
      <w:rPr>
        <w:i/>
        <w:sz w:val="16"/>
        <w:szCs w:val="16"/>
      </w:rPr>
      <w:t>/201</w:t>
    </w:r>
    <w:r w:rsidR="006E725F">
      <w:rPr>
        <w:i/>
        <w:sz w:val="16"/>
        <w:szCs w:val="16"/>
      </w:rPr>
      <w:t>8</w:t>
    </w:r>
    <w:r w:rsidR="00744747">
      <w:rPr>
        <w:i/>
        <w:sz w:val="16"/>
        <w:szCs w:val="16"/>
      </w:rPr>
      <w:tab/>
    </w:r>
    <w:r w:rsidR="00744747" w:rsidRPr="00467F9C">
      <w:rPr>
        <w:i/>
        <w:sz w:val="16"/>
        <w:szCs w:val="16"/>
      </w:rPr>
      <w:t xml:space="preserve">Page </w:t>
    </w:r>
    <w:r w:rsidR="00744747" w:rsidRPr="00467F9C">
      <w:rPr>
        <w:i/>
        <w:sz w:val="16"/>
        <w:szCs w:val="16"/>
      </w:rPr>
      <w:fldChar w:fldCharType="begin"/>
    </w:r>
    <w:r w:rsidR="00744747" w:rsidRPr="00467F9C">
      <w:rPr>
        <w:i/>
        <w:sz w:val="16"/>
        <w:szCs w:val="16"/>
      </w:rPr>
      <w:instrText xml:space="preserve"> PAGE  \* Arabic  \* MERGEFORMAT </w:instrText>
    </w:r>
    <w:r w:rsidR="00744747" w:rsidRPr="00467F9C">
      <w:rPr>
        <w:i/>
        <w:sz w:val="16"/>
        <w:szCs w:val="16"/>
      </w:rPr>
      <w:fldChar w:fldCharType="separate"/>
    </w:r>
    <w:r w:rsidR="009064D9">
      <w:rPr>
        <w:i/>
        <w:noProof/>
        <w:sz w:val="16"/>
        <w:szCs w:val="16"/>
      </w:rPr>
      <w:t>4</w:t>
    </w:r>
    <w:r w:rsidR="00744747" w:rsidRPr="00467F9C">
      <w:rPr>
        <w:i/>
        <w:sz w:val="16"/>
        <w:szCs w:val="16"/>
      </w:rPr>
      <w:fldChar w:fldCharType="end"/>
    </w:r>
    <w:r w:rsidR="00744747" w:rsidRPr="00467F9C">
      <w:rPr>
        <w:i/>
        <w:sz w:val="16"/>
        <w:szCs w:val="16"/>
      </w:rPr>
      <w:t xml:space="preserve"> of </w:t>
    </w:r>
    <w:r w:rsidR="00744747" w:rsidRPr="00467F9C">
      <w:rPr>
        <w:i/>
        <w:sz w:val="16"/>
        <w:szCs w:val="16"/>
      </w:rPr>
      <w:fldChar w:fldCharType="begin"/>
    </w:r>
    <w:r w:rsidR="00744747" w:rsidRPr="00467F9C">
      <w:rPr>
        <w:i/>
        <w:sz w:val="16"/>
        <w:szCs w:val="16"/>
      </w:rPr>
      <w:instrText xml:space="preserve"> NUMPAGES  \* Arabic  \* MERGEFORMAT </w:instrText>
    </w:r>
    <w:r w:rsidR="00744747" w:rsidRPr="00467F9C">
      <w:rPr>
        <w:i/>
        <w:sz w:val="16"/>
        <w:szCs w:val="16"/>
      </w:rPr>
      <w:fldChar w:fldCharType="separate"/>
    </w:r>
    <w:r w:rsidR="009064D9">
      <w:rPr>
        <w:i/>
        <w:noProof/>
        <w:sz w:val="16"/>
        <w:szCs w:val="16"/>
      </w:rPr>
      <w:t>4</w:t>
    </w:r>
    <w:r w:rsidR="00744747" w:rsidRPr="00467F9C">
      <w:rPr>
        <w:i/>
        <w:sz w:val="16"/>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DF60A" w14:textId="77777777" w:rsidR="008E3008" w:rsidRDefault="008E3008" w:rsidP="0046291B">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6AFAE" w14:textId="77777777" w:rsidR="00572C4A" w:rsidRDefault="00572C4A">
      <w:r>
        <w:separator/>
      </w:r>
    </w:p>
  </w:footnote>
  <w:footnote w:type="continuationSeparator" w:id="0">
    <w:p w14:paraId="635B4CAB" w14:textId="77777777" w:rsidR="00572C4A" w:rsidRDefault="00572C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EDFCC" w14:textId="22C75C74" w:rsidR="005063D6" w:rsidRPr="00E2269A" w:rsidRDefault="005063D6" w:rsidP="005063D6">
    <w:pPr>
      <w:jc w:val="right"/>
      <w:rPr>
        <w:b/>
      </w:rPr>
    </w:pPr>
    <w:r w:rsidRPr="00E2269A">
      <w:rPr>
        <w:b/>
        <w:smallCaps/>
      </w:rPr>
      <w:t>L</w:t>
    </w:r>
    <w:r>
      <w:rPr>
        <w:b/>
        <w:smallCaps/>
      </w:rPr>
      <w:t>og No. AU</w:t>
    </w:r>
    <w:r w:rsidRPr="00E2269A">
      <w:rPr>
        <w:b/>
        <w:smallCaps/>
      </w:rPr>
      <w:t>C</w:t>
    </w:r>
    <w:r w:rsidR="00744747">
      <w:rPr>
        <w:b/>
      </w:rPr>
      <w:t xml:space="preserve"> </w:t>
    </w:r>
    <w:r w:rsidR="00C229B2">
      <w:rPr>
        <w:b/>
      </w:rPr>
      <w:t>20</w:t>
    </w:r>
    <w:r w:rsidR="00CD501D">
      <w:rPr>
        <w:b/>
      </w:rPr>
      <w:t>-</w:t>
    </w:r>
    <w:r w:rsidR="00C229B2">
      <w:rPr>
        <w:b/>
      </w:rPr>
      <w:t>21</w:t>
    </w:r>
    <w:r>
      <w:rPr>
        <w:b/>
      </w:rPr>
      <w:t xml:space="preserve">/ </w:t>
    </w:r>
  </w:p>
  <w:p w14:paraId="23AC6356" w14:textId="77777777" w:rsidR="00EC23C1" w:rsidRPr="00AE5A42" w:rsidRDefault="00EC23C1" w:rsidP="00EC23C1">
    <w:pPr>
      <w:ind w:right="180"/>
      <w:rPr>
        <w:sz w:val="8"/>
        <w:szCs w:val="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C41E4" w14:textId="77777777" w:rsidR="008E3008" w:rsidRDefault="008E3008" w:rsidP="0046291B">
    <w:pPr>
      <w:pStyle w:val="Heading1"/>
      <w:jc w:val="right"/>
    </w:pPr>
    <w:r>
      <w:rPr>
        <w:smallCaps/>
      </w:rPr>
      <w:t>Log No. ACC 10-11</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27E7"/>
    <w:multiLevelType w:val="hybridMultilevel"/>
    <w:tmpl w:val="2BBC37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BA5507"/>
    <w:multiLevelType w:val="hybridMultilevel"/>
    <w:tmpl w:val="DFEAB5AE"/>
    <w:lvl w:ilvl="0" w:tplc="ECE2470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684F76"/>
    <w:multiLevelType w:val="hybridMultilevel"/>
    <w:tmpl w:val="3A3C8252"/>
    <w:lvl w:ilvl="0" w:tplc="7602B59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F92811"/>
    <w:multiLevelType w:val="hybridMultilevel"/>
    <w:tmpl w:val="BE12687A"/>
    <w:lvl w:ilvl="0" w:tplc="03AA10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229E2"/>
    <w:multiLevelType w:val="hybridMultilevel"/>
    <w:tmpl w:val="D4A41ED6"/>
    <w:lvl w:ilvl="0" w:tplc="41409F0A">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951E2F"/>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157DC"/>
    <w:multiLevelType w:val="hybridMultilevel"/>
    <w:tmpl w:val="C0B6BE8E"/>
    <w:lvl w:ilvl="0" w:tplc="DDB4F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ED0A39"/>
    <w:multiLevelType w:val="hybridMultilevel"/>
    <w:tmpl w:val="D6E6EB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35A62D2"/>
    <w:multiLevelType w:val="hybridMultilevel"/>
    <w:tmpl w:val="96FA93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26D89"/>
    <w:multiLevelType w:val="hybridMultilevel"/>
    <w:tmpl w:val="AD4E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A0B63"/>
    <w:multiLevelType w:val="hybridMultilevel"/>
    <w:tmpl w:val="DDE8AA9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AD3601"/>
    <w:multiLevelType w:val="singleLevel"/>
    <w:tmpl w:val="0AF47A7E"/>
    <w:lvl w:ilvl="0">
      <w:start w:val="1"/>
      <w:numFmt w:val="decimal"/>
      <w:lvlText w:val="%1."/>
      <w:legacy w:legacy="1" w:legacySpace="0" w:legacyIndent="360"/>
      <w:lvlJc w:val="left"/>
      <w:pPr>
        <w:ind w:left="360" w:hanging="360"/>
      </w:pPr>
    </w:lvl>
  </w:abstractNum>
  <w:abstractNum w:abstractNumId="12" w15:restartNumberingAfterBreak="0">
    <w:nsid w:val="4423446A"/>
    <w:multiLevelType w:val="hybridMultilevel"/>
    <w:tmpl w:val="010C965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FC161E"/>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45A68"/>
    <w:multiLevelType w:val="hybridMultilevel"/>
    <w:tmpl w:val="4FEA426A"/>
    <w:lvl w:ilvl="0" w:tplc="EA94AF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7C70F5"/>
    <w:multiLevelType w:val="hybridMultilevel"/>
    <w:tmpl w:val="988CBD42"/>
    <w:lvl w:ilvl="0" w:tplc="9340AA6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D8227E"/>
    <w:multiLevelType w:val="hybridMultilevel"/>
    <w:tmpl w:val="1F708E5E"/>
    <w:lvl w:ilvl="0" w:tplc="68C0F518">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11722B"/>
    <w:multiLevelType w:val="hybridMultilevel"/>
    <w:tmpl w:val="3EBE7174"/>
    <w:lvl w:ilvl="0" w:tplc="19BA33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4C63BE"/>
    <w:multiLevelType w:val="singleLevel"/>
    <w:tmpl w:val="8856B844"/>
    <w:lvl w:ilvl="0">
      <w:start w:val="1"/>
      <w:numFmt w:val="decimal"/>
      <w:lvlText w:val="%1."/>
      <w:legacy w:legacy="1" w:legacySpace="0" w:legacyIndent="360"/>
      <w:lvlJc w:val="left"/>
      <w:pPr>
        <w:ind w:left="360" w:hanging="360"/>
      </w:pPr>
    </w:lvl>
  </w:abstractNum>
  <w:abstractNum w:abstractNumId="19" w15:restartNumberingAfterBreak="0">
    <w:nsid w:val="70106BDD"/>
    <w:multiLevelType w:val="multilevel"/>
    <w:tmpl w:val="D6E6EB1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10"/>
  </w:num>
  <w:num w:numId="2">
    <w:abstractNumId w:val="15"/>
  </w:num>
  <w:num w:numId="3">
    <w:abstractNumId w:val="1"/>
  </w:num>
  <w:num w:numId="4">
    <w:abstractNumId w:val="12"/>
  </w:num>
  <w:num w:numId="5">
    <w:abstractNumId w:val="4"/>
  </w:num>
  <w:num w:numId="6">
    <w:abstractNumId w:val="16"/>
  </w:num>
  <w:num w:numId="7">
    <w:abstractNumId w:val="18"/>
  </w:num>
  <w:num w:numId="8">
    <w:abstractNumId w:val="11"/>
  </w:num>
  <w:num w:numId="9">
    <w:abstractNumId w:val="0"/>
  </w:num>
  <w:num w:numId="10">
    <w:abstractNumId w:val="2"/>
  </w:num>
  <w:num w:numId="11">
    <w:abstractNumId w:val="17"/>
  </w:num>
  <w:num w:numId="12">
    <w:abstractNumId w:val="6"/>
  </w:num>
  <w:num w:numId="13">
    <w:abstractNumId w:val="3"/>
  </w:num>
  <w:num w:numId="14">
    <w:abstractNumId w:val="7"/>
  </w:num>
  <w:num w:numId="15">
    <w:abstractNumId w:val="19"/>
  </w:num>
  <w:num w:numId="16">
    <w:abstractNumId w:val="14"/>
  </w:num>
  <w:num w:numId="17">
    <w:abstractNumId w:val="13"/>
  </w:num>
  <w:num w:numId="18">
    <w:abstractNumId w:val="5"/>
  </w:num>
  <w:num w:numId="19">
    <w:abstractNumId w:val="8"/>
  </w:num>
  <w:num w:numId="20">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McKenna">
    <w15:presenceInfo w15:providerId="AD" w15:userId="S-1-5-21-962667086-1446185971-1105138716-35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6YHS1Ja8D1g6eAKLQNhAlVfVdpUFMV7gIsl7F2MQgIBGLfNSKxNspqkFkH/ZF/gxlIaeVSqtz/g7ZXmYcX3UbQ==" w:salt="7Ob7CuTrvugfW/GE4+prOg=="/>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rYwNLI0MzEyMzVU0lEKTi0uzszPAykwqgUAwIqzkSwAAAA="/>
  </w:docVars>
  <w:rsids>
    <w:rsidRoot w:val="00D228C8"/>
    <w:rsid w:val="00000B7D"/>
    <w:rsid w:val="000129B4"/>
    <w:rsid w:val="00014A9F"/>
    <w:rsid w:val="00016248"/>
    <w:rsid w:val="000267A9"/>
    <w:rsid w:val="00032AAF"/>
    <w:rsid w:val="000413D6"/>
    <w:rsid w:val="00044B15"/>
    <w:rsid w:val="00045BC4"/>
    <w:rsid w:val="0005324F"/>
    <w:rsid w:val="00054502"/>
    <w:rsid w:val="00054CB9"/>
    <w:rsid w:val="000641F4"/>
    <w:rsid w:val="0007140C"/>
    <w:rsid w:val="000726BD"/>
    <w:rsid w:val="00076052"/>
    <w:rsid w:val="000824B3"/>
    <w:rsid w:val="00083E6F"/>
    <w:rsid w:val="000966A1"/>
    <w:rsid w:val="000A457F"/>
    <w:rsid w:val="000C0EE8"/>
    <w:rsid w:val="000D2777"/>
    <w:rsid w:val="000D6109"/>
    <w:rsid w:val="000E5CB8"/>
    <w:rsid w:val="000E67FE"/>
    <w:rsid w:val="000F281D"/>
    <w:rsid w:val="00105F80"/>
    <w:rsid w:val="00107A1D"/>
    <w:rsid w:val="0011476E"/>
    <w:rsid w:val="00120CC8"/>
    <w:rsid w:val="00120F62"/>
    <w:rsid w:val="00124C6A"/>
    <w:rsid w:val="001277AB"/>
    <w:rsid w:val="00127F2C"/>
    <w:rsid w:val="00131D20"/>
    <w:rsid w:val="00136BF0"/>
    <w:rsid w:val="001449EA"/>
    <w:rsid w:val="00145BB1"/>
    <w:rsid w:val="00150EB1"/>
    <w:rsid w:val="00151304"/>
    <w:rsid w:val="00152AB0"/>
    <w:rsid w:val="0015754D"/>
    <w:rsid w:val="00162045"/>
    <w:rsid w:val="001621C3"/>
    <w:rsid w:val="00167B8F"/>
    <w:rsid w:val="00170896"/>
    <w:rsid w:val="00176302"/>
    <w:rsid w:val="001A09A9"/>
    <w:rsid w:val="001A4C7C"/>
    <w:rsid w:val="001B180B"/>
    <w:rsid w:val="001B4077"/>
    <w:rsid w:val="001D265A"/>
    <w:rsid w:val="001E557C"/>
    <w:rsid w:val="001F4DA0"/>
    <w:rsid w:val="001F630E"/>
    <w:rsid w:val="00211180"/>
    <w:rsid w:val="00215335"/>
    <w:rsid w:val="00217FE5"/>
    <w:rsid w:val="00224556"/>
    <w:rsid w:val="00234D26"/>
    <w:rsid w:val="0024025B"/>
    <w:rsid w:val="002478B0"/>
    <w:rsid w:val="00256332"/>
    <w:rsid w:val="0026232D"/>
    <w:rsid w:val="002830D2"/>
    <w:rsid w:val="00284D2C"/>
    <w:rsid w:val="00287261"/>
    <w:rsid w:val="00292D03"/>
    <w:rsid w:val="00296154"/>
    <w:rsid w:val="002A1320"/>
    <w:rsid w:val="002A16D4"/>
    <w:rsid w:val="002A4855"/>
    <w:rsid w:val="002B2D6D"/>
    <w:rsid w:val="002B3EED"/>
    <w:rsid w:val="002C4F53"/>
    <w:rsid w:val="002D342B"/>
    <w:rsid w:val="002F142D"/>
    <w:rsid w:val="002F2F87"/>
    <w:rsid w:val="002F65C0"/>
    <w:rsid w:val="00305736"/>
    <w:rsid w:val="00311D68"/>
    <w:rsid w:val="00326535"/>
    <w:rsid w:val="0033079E"/>
    <w:rsid w:val="003334B6"/>
    <w:rsid w:val="00335221"/>
    <w:rsid w:val="00344FCA"/>
    <w:rsid w:val="0035438D"/>
    <w:rsid w:val="003574F6"/>
    <w:rsid w:val="003578A7"/>
    <w:rsid w:val="00375E75"/>
    <w:rsid w:val="003808B3"/>
    <w:rsid w:val="00381036"/>
    <w:rsid w:val="003922B3"/>
    <w:rsid w:val="00394C9B"/>
    <w:rsid w:val="003A3B47"/>
    <w:rsid w:val="003B51CF"/>
    <w:rsid w:val="003C391A"/>
    <w:rsid w:val="003D1276"/>
    <w:rsid w:val="003D1581"/>
    <w:rsid w:val="003D429A"/>
    <w:rsid w:val="003D59C1"/>
    <w:rsid w:val="003E0CA8"/>
    <w:rsid w:val="003E3F57"/>
    <w:rsid w:val="003F3B44"/>
    <w:rsid w:val="003F75E0"/>
    <w:rsid w:val="00410933"/>
    <w:rsid w:val="00417E95"/>
    <w:rsid w:val="00426ACE"/>
    <w:rsid w:val="004325BF"/>
    <w:rsid w:val="0043387A"/>
    <w:rsid w:val="00437093"/>
    <w:rsid w:val="00441740"/>
    <w:rsid w:val="0044254D"/>
    <w:rsid w:val="004620A0"/>
    <w:rsid w:val="0046291B"/>
    <w:rsid w:val="004633CC"/>
    <w:rsid w:val="00471F94"/>
    <w:rsid w:val="004755E3"/>
    <w:rsid w:val="00480C90"/>
    <w:rsid w:val="00485CC3"/>
    <w:rsid w:val="00485E2E"/>
    <w:rsid w:val="004A47E8"/>
    <w:rsid w:val="004A4DA2"/>
    <w:rsid w:val="004B4233"/>
    <w:rsid w:val="004B58BB"/>
    <w:rsid w:val="004D353A"/>
    <w:rsid w:val="004D3903"/>
    <w:rsid w:val="004E5128"/>
    <w:rsid w:val="004E6B60"/>
    <w:rsid w:val="004F08DB"/>
    <w:rsid w:val="004F1A94"/>
    <w:rsid w:val="00505CFF"/>
    <w:rsid w:val="00506270"/>
    <w:rsid w:val="005063D6"/>
    <w:rsid w:val="00513DE6"/>
    <w:rsid w:val="0051792D"/>
    <w:rsid w:val="00520981"/>
    <w:rsid w:val="0052123D"/>
    <w:rsid w:val="005225C8"/>
    <w:rsid w:val="00532E22"/>
    <w:rsid w:val="005413A6"/>
    <w:rsid w:val="0054673A"/>
    <w:rsid w:val="00546BD1"/>
    <w:rsid w:val="00553A14"/>
    <w:rsid w:val="00567DBA"/>
    <w:rsid w:val="00572C4A"/>
    <w:rsid w:val="00575C89"/>
    <w:rsid w:val="005767D3"/>
    <w:rsid w:val="00576D1D"/>
    <w:rsid w:val="00582D45"/>
    <w:rsid w:val="00583F34"/>
    <w:rsid w:val="00586687"/>
    <w:rsid w:val="00595309"/>
    <w:rsid w:val="005A091E"/>
    <w:rsid w:val="005A5F0E"/>
    <w:rsid w:val="005C1650"/>
    <w:rsid w:val="005C555D"/>
    <w:rsid w:val="005C59BE"/>
    <w:rsid w:val="005C6C8B"/>
    <w:rsid w:val="005C7F60"/>
    <w:rsid w:val="005D1297"/>
    <w:rsid w:val="005D1A2F"/>
    <w:rsid w:val="005D52B9"/>
    <w:rsid w:val="005D52D8"/>
    <w:rsid w:val="005E0DF6"/>
    <w:rsid w:val="005E2B65"/>
    <w:rsid w:val="005E566F"/>
    <w:rsid w:val="005F3502"/>
    <w:rsid w:val="0060372E"/>
    <w:rsid w:val="00615E6D"/>
    <w:rsid w:val="00630013"/>
    <w:rsid w:val="00632855"/>
    <w:rsid w:val="00635157"/>
    <w:rsid w:val="00644620"/>
    <w:rsid w:val="0064562A"/>
    <w:rsid w:val="00650092"/>
    <w:rsid w:val="00654041"/>
    <w:rsid w:val="006640AC"/>
    <w:rsid w:val="00664F80"/>
    <w:rsid w:val="0066624A"/>
    <w:rsid w:val="00673203"/>
    <w:rsid w:val="0067363C"/>
    <w:rsid w:val="006A11AE"/>
    <w:rsid w:val="006A4369"/>
    <w:rsid w:val="006B286F"/>
    <w:rsid w:val="006C2856"/>
    <w:rsid w:val="006D59FF"/>
    <w:rsid w:val="006D6683"/>
    <w:rsid w:val="006E59A9"/>
    <w:rsid w:val="006E5F50"/>
    <w:rsid w:val="006E725F"/>
    <w:rsid w:val="006F3FC4"/>
    <w:rsid w:val="006F5378"/>
    <w:rsid w:val="006F720B"/>
    <w:rsid w:val="007040AD"/>
    <w:rsid w:val="00707F5C"/>
    <w:rsid w:val="007109D5"/>
    <w:rsid w:val="00725182"/>
    <w:rsid w:val="00737762"/>
    <w:rsid w:val="00744747"/>
    <w:rsid w:val="00746BE0"/>
    <w:rsid w:val="007537C8"/>
    <w:rsid w:val="00754F99"/>
    <w:rsid w:val="00757AD9"/>
    <w:rsid w:val="00766A2B"/>
    <w:rsid w:val="00770C57"/>
    <w:rsid w:val="007728E3"/>
    <w:rsid w:val="00774FE5"/>
    <w:rsid w:val="007773F6"/>
    <w:rsid w:val="007804A8"/>
    <w:rsid w:val="0078254D"/>
    <w:rsid w:val="00782B18"/>
    <w:rsid w:val="00785A64"/>
    <w:rsid w:val="007C16AC"/>
    <w:rsid w:val="007C449C"/>
    <w:rsid w:val="007C4DF4"/>
    <w:rsid w:val="007D1ADD"/>
    <w:rsid w:val="007D337B"/>
    <w:rsid w:val="007D4B84"/>
    <w:rsid w:val="007D6DC6"/>
    <w:rsid w:val="007E5D08"/>
    <w:rsid w:val="007F16FA"/>
    <w:rsid w:val="007F57AD"/>
    <w:rsid w:val="00803697"/>
    <w:rsid w:val="008061B9"/>
    <w:rsid w:val="008232DF"/>
    <w:rsid w:val="008250D0"/>
    <w:rsid w:val="00830D28"/>
    <w:rsid w:val="00844C05"/>
    <w:rsid w:val="008470A2"/>
    <w:rsid w:val="008509E9"/>
    <w:rsid w:val="00851A85"/>
    <w:rsid w:val="00853703"/>
    <w:rsid w:val="00853E6F"/>
    <w:rsid w:val="00856811"/>
    <w:rsid w:val="00856BB3"/>
    <w:rsid w:val="00862340"/>
    <w:rsid w:val="008662D0"/>
    <w:rsid w:val="00874D6E"/>
    <w:rsid w:val="0087766C"/>
    <w:rsid w:val="008862D2"/>
    <w:rsid w:val="00893FC4"/>
    <w:rsid w:val="00894CF3"/>
    <w:rsid w:val="008A5397"/>
    <w:rsid w:val="008C5D05"/>
    <w:rsid w:val="008D0DC1"/>
    <w:rsid w:val="008D3525"/>
    <w:rsid w:val="008D3834"/>
    <w:rsid w:val="008E2C5F"/>
    <w:rsid w:val="008E3008"/>
    <w:rsid w:val="008F4B30"/>
    <w:rsid w:val="00900CB6"/>
    <w:rsid w:val="00901A1A"/>
    <w:rsid w:val="009064D9"/>
    <w:rsid w:val="00917E31"/>
    <w:rsid w:val="00920395"/>
    <w:rsid w:val="00920EEE"/>
    <w:rsid w:val="00930298"/>
    <w:rsid w:val="0093327E"/>
    <w:rsid w:val="00943ACD"/>
    <w:rsid w:val="00957F5C"/>
    <w:rsid w:val="009651C6"/>
    <w:rsid w:val="00967DB3"/>
    <w:rsid w:val="00972D32"/>
    <w:rsid w:val="00973A1A"/>
    <w:rsid w:val="00973D7E"/>
    <w:rsid w:val="00975862"/>
    <w:rsid w:val="0098268D"/>
    <w:rsid w:val="00984077"/>
    <w:rsid w:val="009915D3"/>
    <w:rsid w:val="00993337"/>
    <w:rsid w:val="0099586A"/>
    <w:rsid w:val="0099674D"/>
    <w:rsid w:val="00997C4A"/>
    <w:rsid w:val="009B0F71"/>
    <w:rsid w:val="009B1407"/>
    <w:rsid w:val="009B4B8C"/>
    <w:rsid w:val="009B4FD0"/>
    <w:rsid w:val="009C23F4"/>
    <w:rsid w:val="009C408B"/>
    <w:rsid w:val="009C5F3A"/>
    <w:rsid w:val="009D2913"/>
    <w:rsid w:val="009D3B4D"/>
    <w:rsid w:val="009D5FEE"/>
    <w:rsid w:val="009D77FD"/>
    <w:rsid w:val="009E542A"/>
    <w:rsid w:val="009F097B"/>
    <w:rsid w:val="009F7AA1"/>
    <w:rsid w:val="00A11B5C"/>
    <w:rsid w:val="00A120B0"/>
    <w:rsid w:val="00A14FA6"/>
    <w:rsid w:val="00A21FC5"/>
    <w:rsid w:val="00A31E63"/>
    <w:rsid w:val="00A34AA6"/>
    <w:rsid w:val="00A37808"/>
    <w:rsid w:val="00A44830"/>
    <w:rsid w:val="00A52069"/>
    <w:rsid w:val="00A61632"/>
    <w:rsid w:val="00A67192"/>
    <w:rsid w:val="00A86DCA"/>
    <w:rsid w:val="00A924B2"/>
    <w:rsid w:val="00A92D1C"/>
    <w:rsid w:val="00A93551"/>
    <w:rsid w:val="00AB2100"/>
    <w:rsid w:val="00AB5B6D"/>
    <w:rsid w:val="00AB7898"/>
    <w:rsid w:val="00AD0BD9"/>
    <w:rsid w:val="00AD3BB8"/>
    <w:rsid w:val="00AE5A42"/>
    <w:rsid w:val="00AF3508"/>
    <w:rsid w:val="00AF51CE"/>
    <w:rsid w:val="00AF7CA2"/>
    <w:rsid w:val="00B028D8"/>
    <w:rsid w:val="00B056F4"/>
    <w:rsid w:val="00B112EF"/>
    <w:rsid w:val="00B15335"/>
    <w:rsid w:val="00B153FB"/>
    <w:rsid w:val="00B255B6"/>
    <w:rsid w:val="00B62E25"/>
    <w:rsid w:val="00B65D15"/>
    <w:rsid w:val="00B74473"/>
    <w:rsid w:val="00B760CE"/>
    <w:rsid w:val="00B84900"/>
    <w:rsid w:val="00B87999"/>
    <w:rsid w:val="00B96E01"/>
    <w:rsid w:val="00BA538B"/>
    <w:rsid w:val="00BA6C5C"/>
    <w:rsid w:val="00BC0BD3"/>
    <w:rsid w:val="00BC3446"/>
    <w:rsid w:val="00BC44B8"/>
    <w:rsid w:val="00BD3B1C"/>
    <w:rsid w:val="00BF64E8"/>
    <w:rsid w:val="00BF6A99"/>
    <w:rsid w:val="00C03B5E"/>
    <w:rsid w:val="00C060FD"/>
    <w:rsid w:val="00C22862"/>
    <w:rsid w:val="00C229B2"/>
    <w:rsid w:val="00C24D9B"/>
    <w:rsid w:val="00C326B6"/>
    <w:rsid w:val="00C34DCA"/>
    <w:rsid w:val="00C3552E"/>
    <w:rsid w:val="00C357CD"/>
    <w:rsid w:val="00C35E33"/>
    <w:rsid w:val="00C42719"/>
    <w:rsid w:val="00C47979"/>
    <w:rsid w:val="00C50E3F"/>
    <w:rsid w:val="00C52F3C"/>
    <w:rsid w:val="00C54931"/>
    <w:rsid w:val="00C555D8"/>
    <w:rsid w:val="00C55F81"/>
    <w:rsid w:val="00C572AB"/>
    <w:rsid w:val="00C61BB4"/>
    <w:rsid w:val="00C674CA"/>
    <w:rsid w:val="00C70B36"/>
    <w:rsid w:val="00C74CB1"/>
    <w:rsid w:val="00C806FF"/>
    <w:rsid w:val="00C93784"/>
    <w:rsid w:val="00CA0003"/>
    <w:rsid w:val="00CA03F6"/>
    <w:rsid w:val="00CA39E3"/>
    <w:rsid w:val="00CA445A"/>
    <w:rsid w:val="00CA54F7"/>
    <w:rsid w:val="00CB7B32"/>
    <w:rsid w:val="00CC2453"/>
    <w:rsid w:val="00CD07C9"/>
    <w:rsid w:val="00CD254D"/>
    <w:rsid w:val="00CD501D"/>
    <w:rsid w:val="00CD64D8"/>
    <w:rsid w:val="00CF112A"/>
    <w:rsid w:val="00CF25B8"/>
    <w:rsid w:val="00CF4514"/>
    <w:rsid w:val="00CF6D40"/>
    <w:rsid w:val="00D07EA1"/>
    <w:rsid w:val="00D12227"/>
    <w:rsid w:val="00D1231F"/>
    <w:rsid w:val="00D228C8"/>
    <w:rsid w:val="00D252F7"/>
    <w:rsid w:val="00D25ABB"/>
    <w:rsid w:val="00D310EA"/>
    <w:rsid w:val="00D36AD9"/>
    <w:rsid w:val="00D376B0"/>
    <w:rsid w:val="00D37C2E"/>
    <w:rsid w:val="00D43E1A"/>
    <w:rsid w:val="00D74425"/>
    <w:rsid w:val="00D82AE6"/>
    <w:rsid w:val="00D83EA2"/>
    <w:rsid w:val="00D92435"/>
    <w:rsid w:val="00D9289C"/>
    <w:rsid w:val="00DA3478"/>
    <w:rsid w:val="00DA352C"/>
    <w:rsid w:val="00DA5F2C"/>
    <w:rsid w:val="00DB01DA"/>
    <w:rsid w:val="00DC2660"/>
    <w:rsid w:val="00DD012A"/>
    <w:rsid w:val="00DE79E1"/>
    <w:rsid w:val="00E0661A"/>
    <w:rsid w:val="00E20BAE"/>
    <w:rsid w:val="00E23AAB"/>
    <w:rsid w:val="00E31844"/>
    <w:rsid w:val="00E32C42"/>
    <w:rsid w:val="00E377D9"/>
    <w:rsid w:val="00E41D56"/>
    <w:rsid w:val="00E4212D"/>
    <w:rsid w:val="00E46969"/>
    <w:rsid w:val="00E547E0"/>
    <w:rsid w:val="00E55857"/>
    <w:rsid w:val="00E55A71"/>
    <w:rsid w:val="00E561DE"/>
    <w:rsid w:val="00E608D2"/>
    <w:rsid w:val="00E62BE0"/>
    <w:rsid w:val="00E64C41"/>
    <w:rsid w:val="00E731CD"/>
    <w:rsid w:val="00E902DB"/>
    <w:rsid w:val="00EB2F27"/>
    <w:rsid w:val="00EB6636"/>
    <w:rsid w:val="00EC23C1"/>
    <w:rsid w:val="00EC2527"/>
    <w:rsid w:val="00EC4735"/>
    <w:rsid w:val="00EC7BC4"/>
    <w:rsid w:val="00ED1A6A"/>
    <w:rsid w:val="00ED3182"/>
    <w:rsid w:val="00ED3654"/>
    <w:rsid w:val="00ED7883"/>
    <w:rsid w:val="00EF1BE2"/>
    <w:rsid w:val="00F10B12"/>
    <w:rsid w:val="00F14FDE"/>
    <w:rsid w:val="00F30FBE"/>
    <w:rsid w:val="00F32326"/>
    <w:rsid w:val="00F3322C"/>
    <w:rsid w:val="00F35738"/>
    <w:rsid w:val="00F5448B"/>
    <w:rsid w:val="00F57953"/>
    <w:rsid w:val="00F623FB"/>
    <w:rsid w:val="00F73DAB"/>
    <w:rsid w:val="00F80B86"/>
    <w:rsid w:val="00F834FF"/>
    <w:rsid w:val="00F83E68"/>
    <w:rsid w:val="00F87B84"/>
    <w:rsid w:val="00F97FB5"/>
    <w:rsid w:val="00FA16BD"/>
    <w:rsid w:val="00FA7A39"/>
    <w:rsid w:val="00FB2876"/>
    <w:rsid w:val="00FB6CE4"/>
    <w:rsid w:val="00FC0449"/>
    <w:rsid w:val="00FD1FA0"/>
    <w:rsid w:val="00FD63BF"/>
    <w:rsid w:val="00FE459E"/>
    <w:rsid w:val="00FF1060"/>
    <w:rsid w:val="00FF2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E918E"/>
  <w15:docId w15:val="{8806AD34-B0FC-4D8A-A88D-A6F890DA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1F4"/>
    <w:rPr>
      <w:rFonts w:ascii="Arial" w:hAnsi="Arial"/>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u w:val="single"/>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jc w:val="right"/>
      <w:outlineLvl w:val="4"/>
    </w:pPr>
    <w:rPr>
      <w:b/>
      <w:bCs/>
    </w:rPr>
  </w:style>
  <w:style w:type="paragraph" w:styleId="Heading6">
    <w:name w:val="heading 6"/>
    <w:basedOn w:val="Normal"/>
    <w:next w:val="Normal"/>
    <w:qFormat/>
    <w:pPr>
      <w:keepNext/>
      <w:jc w:val="center"/>
      <w:outlineLvl w:val="5"/>
    </w:pPr>
    <w:rPr>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bCs/>
      <w:smallCaps/>
    </w:rPr>
  </w:style>
  <w:style w:type="paragraph" w:styleId="BodyText2">
    <w:name w:val="Body Text 2"/>
    <w:basedOn w:val="Normal"/>
    <w:pPr>
      <w:jc w:val="both"/>
    </w:pPr>
    <w:rPr>
      <w:b/>
      <w:bCs/>
    </w:rPr>
  </w:style>
  <w:style w:type="paragraph" w:styleId="BodyText3">
    <w:name w:val="Body Text 3"/>
    <w:basedOn w:val="Normal"/>
    <w:pPr>
      <w:jc w:val="both"/>
    </w:pPr>
  </w:style>
  <w:style w:type="paragraph" w:styleId="BalloonText">
    <w:name w:val="Balloon Text"/>
    <w:basedOn w:val="Normal"/>
    <w:semiHidden/>
    <w:rsid w:val="00ED3654"/>
    <w:rPr>
      <w:rFonts w:ascii="Tahoma" w:hAnsi="Tahoma" w:cs="Tahoma"/>
      <w:sz w:val="16"/>
      <w:szCs w:val="16"/>
    </w:rPr>
  </w:style>
  <w:style w:type="table" w:styleId="TableGrid">
    <w:name w:val="Table Grid"/>
    <w:basedOn w:val="TableNormal"/>
    <w:uiPriority w:val="39"/>
    <w:rsid w:val="008C5D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73DAB"/>
    <w:rPr>
      <w:sz w:val="16"/>
      <w:szCs w:val="16"/>
    </w:rPr>
  </w:style>
  <w:style w:type="paragraph" w:styleId="CommentText">
    <w:name w:val="annotation text"/>
    <w:basedOn w:val="Normal"/>
    <w:semiHidden/>
    <w:rsid w:val="00F73DAB"/>
    <w:rPr>
      <w:szCs w:val="20"/>
    </w:rPr>
  </w:style>
  <w:style w:type="paragraph" w:styleId="CommentSubject">
    <w:name w:val="annotation subject"/>
    <w:basedOn w:val="CommentText"/>
    <w:next w:val="CommentText"/>
    <w:semiHidden/>
    <w:rsid w:val="00F73DAB"/>
    <w:rPr>
      <w:b/>
      <w:bCs/>
    </w:rPr>
  </w:style>
  <w:style w:type="paragraph" w:styleId="ListParagraph">
    <w:name w:val="List Paragraph"/>
    <w:basedOn w:val="Normal"/>
    <w:uiPriority w:val="34"/>
    <w:qFormat/>
    <w:rsid w:val="004A4DA2"/>
    <w:pPr>
      <w:ind w:left="720"/>
    </w:pPr>
  </w:style>
  <w:style w:type="paragraph" w:styleId="z-TopofForm">
    <w:name w:val="HTML Top of Form"/>
    <w:basedOn w:val="Normal"/>
    <w:next w:val="Normal"/>
    <w:hidden/>
    <w:rsid w:val="003E3F57"/>
    <w:pPr>
      <w:pBdr>
        <w:bottom w:val="single" w:sz="6" w:space="1" w:color="auto"/>
      </w:pBdr>
      <w:jc w:val="center"/>
    </w:pPr>
    <w:rPr>
      <w:rFonts w:cs="Arial"/>
      <w:vanish/>
      <w:sz w:val="16"/>
      <w:szCs w:val="16"/>
    </w:rPr>
  </w:style>
  <w:style w:type="paragraph" w:styleId="z-BottomofForm">
    <w:name w:val="HTML Bottom of Form"/>
    <w:basedOn w:val="Normal"/>
    <w:next w:val="Normal"/>
    <w:hidden/>
    <w:rsid w:val="003E3F57"/>
    <w:pPr>
      <w:pBdr>
        <w:top w:val="single" w:sz="6" w:space="1" w:color="auto"/>
      </w:pBdr>
      <w:jc w:val="center"/>
    </w:pPr>
    <w:rPr>
      <w:rFonts w:cs="Arial"/>
      <w:vanish/>
      <w:sz w:val="16"/>
      <w:szCs w:val="16"/>
    </w:rPr>
  </w:style>
  <w:style w:type="character" w:customStyle="1" w:styleId="HeaderChar">
    <w:name w:val="Header Char"/>
    <w:basedOn w:val="DefaultParagraphFont"/>
    <w:link w:val="Header"/>
    <w:rsid w:val="003574F6"/>
    <w:rPr>
      <w:rFonts w:ascii="Arial" w:hAnsi="Arial"/>
      <w:szCs w:val="24"/>
    </w:rPr>
  </w:style>
  <w:style w:type="table" w:customStyle="1" w:styleId="7">
    <w:name w:val="7"/>
    <w:basedOn w:val="TableNormal"/>
    <w:rsid w:val="00CD501D"/>
    <w:pPr>
      <w:widowControl w:val="0"/>
    </w:pPr>
    <w:rPr>
      <w:rFonts w:ascii="Arial" w:eastAsia="Arial" w:hAnsi="Arial" w:cs="Arial"/>
      <w:color w:val="000000"/>
    </w:rPr>
    <w:tblPr>
      <w:tblStyleRowBandSize w:val="1"/>
      <w:tblStyleColBandSize w:val="1"/>
      <w:tblCellMar>
        <w:left w:w="115" w:type="dxa"/>
        <w:right w:w="115" w:type="dxa"/>
      </w:tblCellMar>
    </w:tblPr>
  </w:style>
  <w:style w:type="table" w:customStyle="1" w:styleId="6">
    <w:name w:val="6"/>
    <w:basedOn w:val="TableNormal"/>
    <w:rsid w:val="00CD501D"/>
    <w:pPr>
      <w:widowControl w:val="0"/>
    </w:pPr>
    <w:rPr>
      <w:rFonts w:ascii="Arial" w:eastAsia="Arial" w:hAnsi="Arial" w:cs="Arial"/>
      <w:color w:val="000000"/>
    </w:rPr>
    <w:tblPr>
      <w:tblStyleRowBandSize w:val="1"/>
      <w:tblStyleColBandSize w:val="1"/>
      <w:tblCellMar>
        <w:left w:w="115" w:type="dxa"/>
        <w:right w:w="115" w:type="dxa"/>
      </w:tblCellMar>
    </w:tblPr>
  </w:style>
  <w:style w:type="table" w:customStyle="1" w:styleId="5">
    <w:name w:val="5"/>
    <w:basedOn w:val="TableNormal"/>
    <w:rsid w:val="00CD501D"/>
    <w:pPr>
      <w:widowControl w:val="0"/>
    </w:pPr>
    <w:rPr>
      <w:rFonts w:ascii="Arial" w:eastAsia="Arial" w:hAnsi="Arial" w:cs="Arial"/>
      <w:color w:val="000000"/>
    </w:rPr>
    <w:tblPr>
      <w:tblStyleRowBandSize w:val="1"/>
      <w:tblStyleColBandSize w:val="1"/>
      <w:tblCellMar>
        <w:top w:w="14" w:type="dxa"/>
        <w:left w:w="115" w:type="dxa"/>
        <w:bottom w:w="14" w:type="dxa"/>
        <w:right w:w="115" w:type="dxa"/>
      </w:tblCellMar>
    </w:tblPr>
  </w:style>
  <w:style w:type="table" w:customStyle="1" w:styleId="4">
    <w:name w:val="4"/>
    <w:basedOn w:val="TableNormal"/>
    <w:rsid w:val="00CD501D"/>
    <w:pPr>
      <w:widowControl w:val="0"/>
    </w:pPr>
    <w:rPr>
      <w:rFonts w:ascii="Arial" w:eastAsia="Arial" w:hAnsi="Arial" w:cs="Arial"/>
      <w:color w:val="000000"/>
    </w:rPr>
    <w:tblPr>
      <w:tblStyleRowBandSize w:val="1"/>
      <w:tblStyleColBandSize w:val="1"/>
      <w:tblCellMar>
        <w:top w:w="14" w:type="dxa"/>
        <w:left w:w="115" w:type="dxa"/>
        <w:bottom w:w="14" w:type="dxa"/>
        <w:right w:w="115" w:type="dxa"/>
      </w:tblCellMar>
    </w:tblPr>
  </w:style>
  <w:style w:type="table" w:customStyle="1" w:styleId="3">
    <w:name w:val="3"/>
    <w:basedOn w:val="TableNormal"/>
    <w:rsid w:val="00CD501D"/>
    <w:pPr>
      <w:widowControl w:val="0"/>
    </w:pPr>
    <w:rPr>
      <w:rFonts w:ascii="Arial" w:eastAsia="Arial" w:hAnsi="Arial" w:cs="Arial"/>
      <w:color w:val="000000"/>
    </w:rPr>
    <w:tblPr>
      <w:tblStyleRowBandSize w:val="1"/>
      <w:tblStyleColBandSize w:val="1"/>
      <w:tblCellMar>
        <w:top w:w="14" w:type="dxa"/>
        <w:left w:w="115" w:type="dxa"/>
        <w:bottom w:w="14" w:type="dxa"/>
        <w:right w:w="115" w:type="dxa"/>
      </w:tblCellMar>
    </w:tblPr>
  </w:style>
  <w:style w:type="table" w:customStyle="1" w:styleId="2">
    <w:name w:val="2"/>
    <w:basedOn w:val="TableNormal"/>
    <w:rsid w:val="00CD501D"/>
    <w:pPr>
      <w:widowControl w:val="0"/>
    </w:pPr>
    <w:rPr>
      <w:rFonts w:ascii="Arial" w:eastAsia="Arial" w:hAnsi="Arial" w:cs="Arial"/>
      <w:color w:val="000000"/>
    </w:rPr>
    <w:tblPr>
      <w:tblStyleRowBandSize w:val="1"/>
      <w:tblStyleColBandSize w:val="1"/>
      <w:tblCellMar>
        <w:top w:w="14" w:type="dxa"/>
        <w:left w:w="115" w:type="dxa"/>
        <w:bottom w:w="14" w:type="dxa"/>
        <w:right w:w="115" w:type="dxa"/>
      </w:tblCellMar>
    </w:tblPr>
  </w:style>
  <w:style w:type="table" w:customStyle="1" w:styleId="TableGrid1">
    <w:name w:val="Table Grid1"/>
    <w:basedOn w:val="TableNormal"/>
    <w:next w:val="TableGrid"/>
    <w:uiPriority w:val="39"/>
    <w:rsid w:val="005D52B9"/>
    <w:pPr>
      <w:widowControl w:val="0"/>
    </w:pPr>
    <w:rPr>
      <w:rFonts w:ascii="Arial" w:eastAsia="Arial" w:hAnsi="Arial" w:cs="Arial"/>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85E2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04820">
      <w:bodyDiv w:val="1"/>
      <w:marLeft w:val="0"/>
      <w:marRight w:val="0"/>
      <w:marTop w:val="0"/>
      <w:marBottom w:val="0"/>
      <w:divBdr>
        <w:top w:val="none" w:sz="0" w:space="0" w:color="auto"/>
        <w:left w:val="none" w:sz="0" w:space="0" w:color="auto"/>
        <w:bottom w:val="none" w:sz="0" w:space="0" w:color="auto"/>
        <w:right w:val="none" w:sz="0" w:space="0" w:color="auto"/>
      </w:divBdr>
    </w:div>
    <w:div w:id="877856640">
      <w:bodyDiv w:val="1"/>
      <w:marLeft w:val="0"/>
      <w:marRight w:val="0"/>
      <w:marTop w:val="0"/>
      <w:marBottom w:val="0"/>
      <w:divBdr>
        <w:top w:val="none" w:sz="0" w:space="0" w:color="auto"/>
        <w:left w:val="none" w:sz="0" w:space="0" w:color="auto"/>
        <w:bottom w:val="none" w:sz="0" w:space="0" w:color="auto"/>
        <w:right w:val="none" w:sz="0" w:space="0" w:color="auto"/>
      </w:divBdr>
    </w:div>
    <w:div w:id="1647585403">
      <w:bodyDiv w:val="1"/>
      <w:marLeft w:val="0"/>
      <w:marRight w:val="0"/>
      <w:marTop w:val="0"/>
      <w:marBottom w:val="0"/>
      <w:divBdr>
        <w:top w:val="none" w:sz="0" w:space="0" w:color="auto"/>
        <w:left w:val="none" w:sz="0" w:space="0" w:color="auto"/>
        <w:bottom w:val="none" w:sz="0" w:space="0" w:color="auto"/>
        <w:right w:val="none" w:sz="0" w:space="0" w:color="auto"/>
      </w:divBdr>
    </w:div>
    <w:div w:id="1897081365">
      <w:bodyDiv w:val="1"/>
      <w:marLeft w:val="0"/>
      <w:marRight w:val="0"/>
      <w:marTop w:val="0"/>
      <w:marBottom w:val="0"/>
      <w:divBdr>
        <w:top w:val="none" w:sz="0" w:space="0" w:color="auto"/>
        <w:left w:val="none" w:sz="0" w:space="0" w:color="auto"/>
        <w:bottom w:val="none" w:sz="0" w:space="0" w:color="auto"/>
        <w:right w:val="none" w:sz="0" w:space="0" w:color="auto"/>
      </w:divBdr>
    </w:div>
    <w:div w:id="208706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Proposal for New Program</vt:lpstr>
    </vt:vector>
  </TitlesOfParts>
  <Company>Framingham State University</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New Program</dc:title>
  <dc:subject>University Curriculum Committee</dc:subject>
  <dc:creator>UCC</dc:creator>
  <cp:lastModifiedBy>Lawrence McKenna</cp:lastModifiedBy>
  <cp:revision>2</cp:revision>
  <cp:lastPrinted>2012-07-17T00:42:00Z</cp:lastPrinted>
  <dcterms:created xsi:type="dcterms:W3CDTF">2020-09-24T20:20:00Z</dcterms:created>
  <dcterms:modified xsi:type="dcterms:W3CDTF">2020-09-24T20:20:00Z</dcterms:modified>
</cp:coreProperties>
</file>